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C159" w14:textId="1ADE6EE9" w:rsidR="003205EF" w:rsidRPr="003E5109" w:rsidRDefault="0001715C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0" w:author="Microsoft account" w:date="2022-01-29T02:09:00Z">
            <w:rPr>
              <w:color w:val="1F4E79" w:themeColor="accent1" w:themeShade="80"/>
            </w:rPr>
          </w:rPrChange>
        </w:rPr>
      </w:pPr>
      <w:ins w:id="1" w:author="Microsoft account" w:date="2022-01-29T01:41:00Z">
        <w:r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" w:author="Microsoft account" w:date="2022-01-29T02:09:00Z">
              <w:rPr>
                <w:color w:val="1F4E79" w:themeColor="accent1" w:themeShade="80"/>
              </w:rPr>
            </w:rPrChange>
          </w:rPr>
          <w:t xml:space="preserve">Table 1: </w:t>
        </w:r>
      </w:ins>
      <w:r w:rsidR="003205EF" w:rsidRPr="003E5109"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3" w:author="Microsoft account" w:date="2022-01-29T02:09:00Z">
            <w:rPr>
              <w:color w:val="1F4E79" w:themeColor="accent1" w:themeShade="80"/>
            </w:rPr>
          </w:rPrChange>
        </w:rPr>
        <w:t>Correlation coefficient of Malaria</w:t>
      </w:r>
      <w:ins w:id="4" w:author="Microsoft account" w:date="2022-01-29T01:40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5" w:author="Microsoft account" w:date="2022-01-29T02:09:00Z">
              <w:rPr>
                <w:color w:val="1F4E79" w:themeColor="accent1" w:themeShade="80"/>
              </w:rPr>
            </w:rPrChange>
          </w:rPr>
          <w:t xml:space="preserve"> </w:t>
        </w:r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6" w:author="Microsoft account" w:date="2022-01-29T02:09:00Z">
              <w:rPr>
                <w:color w:val="1F4E79" w:themeColor="accent1" w:themeShade="80"/>
              </w:rPr>
            </w:rPrChange>
          </w:rPr>
          <w:t>cases/M</w:t>
        </w:r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7" w:author="Microsoft account" w:date="2022-01-29T02:09:00Z">
              <w:rPr>
                <w:color w:val="1F4E79" w:themeColor="accent1" w:themeShade="80"/>
              </w:rPr>
            </w:rPrChange>
          </w:rPr>
          <w:t xml:space="preserve">, </w:t>
        </w:r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8" w:author="Microsoft account" w:date="2022-01-29T02:09:00Z">
              <w:rPr>
                <w:color w:val="1F4E79" w:themeColor="accent1" w:themeShade="80"/>
              </w:rPr>
            </w:rPrChange>
          </w:rPr>
          <w:t>Malaria</w:t>
        </w:r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9" w:author="Microsoft account" w:date="2022-01-29T02:09:00Z">
              <w:rPr>
                <w:color w:val="1F4E79" w:themeColor="accent1" w:themeShade="80"/>
              </w:rPr>
            </w:rPrChange>
          </w:rPr>
          <w:t xml:space="preserve"> </w:t>
        </w:r>
      </w:ins>
      <w:del w:id="10" w:author="Microsoft account" w:date="2022-01-29T01:40:00Z">
        <w:r w:rsidR="003205EF" w:rsidRPr="003E5109" w:rsidDel="00DD72B1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1" w:author="Microsoft account" w:date="2022-01-29T02:09:00Z">
              <w:rPr>
                <w:color w:val="1F4E79" w:themeColor="accent1" w:themeShade="80"/>
              </w:rPr>
            </w:rPrChange>
          </w:rPr>
          <w:delText xml:space="preserve"> </w:delText>
        </w:r>
      </w:del>
      <w:ins w:id="12" w:author="Microsoft account" w:date="2022-01-29T01:39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3" w:author="Microsoft account" w:date="2022-01-29T02:09:00Z">
              <w:rPr>
                <w:color w:val="1F4E79" w:themeColor="accent1" w:themeShade="80"/>
              </w:rPr>
            </w:rPrChange>
          </w:rPr>
          <w:t xml:space="preserve"> </w:t>
        </w:r>
      </w:ins>
      <w:ins w:id="14" w:author="Microsoft account" w:date="2022-01-29T01:40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5" w:author="Microsoft account" w:date="2022-01-29T02:09:00Z">
              <w:rPr>
                <w:color w:val="1F4E79" w:themeColor="accent1" w:themeShade="80"/>
              </w:rPr>
            </w:rPrChange>
          </w:rPr>
          <w:t>deaths</w:t>
        </w:r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6" w:author="Microsoft account" w:date="2022-01-29T02:09:00Z">
              <w:rPr>
                <w:color w:val="1F4E79" w:themeColor="accent1" w:themeShade="80"/>
              </w:rPr>
            </w:rPrChange>
          </w:rPr>
          <w:t>/</w:t>
        </w:r>
      </w:ins>
      <w:ins w:id="17" w:author="Microsoft account" w:date="2022-01-29T01:41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8" w:author="Microsoft account" w:date="2022-01-29T02:09:00Z">
              <w:rPr>
                <w:color w:val="1F4E79" w:themeColor="accent1" w:themeShade="80"/>
              </w:rPr>
            </w:rPrChange>
          </w:rPr>
          <w:t xml:space="preserve">M, </w:t>
        </w:r>
      </w:ins>
      <w:ins w:id="19" w:author="Microsoft account" w:date="2022-01-29T01:39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0" w:author="Microsoft account" w:date="2022-01-29T02:09:00Z">
              <w:rPr>
                <w:color w:val="1F4E79" w:themeColor="accent1" w:themeShade="80"/>
              </w:rPr>
            </w:rPrChange>
          </w:rPr>
          <w:t>COVID-19</w:t>
        </w:r>
      </w:ins>
      <w:ins w:id="21" w:author="Microsoft account" w:date="2022-01-29T01:40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2" w:author="Microsoft account" w:date="2022-01-29T02:09:00Z">
              <w:rPr>
                <w:color w:val="1F4E79" w:themeColor="accent1" w:themeShade="80"/>
              </w:rPr>
            </w:rPrChange>
          </w:rPr>
          <w:t xml:space="preserve"> </w:t>
        </w:r>
      </w:ins>
      <w:r w:rsidR="00B93FDB" w:rsidRPr="003E5109"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23" w:author="Microsoft account" w:date="2022-01-29T02:09:00Z">
            <w:rPr>
              <w:color w:val="1F4E79" w:themeColor="accent1" w:themeShade="80"/>
            </w:rPr>
          </w:rPrChange>
        </w:rPr>
        <w:t>cases</w:t>
      </w:r>
      <w:ins w:id="24" w:author="Microsoft account" w:date="2022-01-29T01:39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5" w:author="Microsoft account" w:date="2022-01-29T02:09:00Z">
              <w:rPr>
                <w:color w:val="1F4E79" w:themeColor="accent1" w:themeShade="80"/>
              </w:rPr>
            </w:rPrChange>
          </w:rPr>
          <w:t>/M and</w:t>
        </w:r>
      </w:ins>
      <w:del w:id="26" w:author="Microsoft account" w:date="2022-01-29T01:39:00Z">
        <w:r w:rsidR="00A1061F" w:rsidRPr="003E5109" w:rsidDel="00DD72B1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7" w:author="Microsoft account" w:date="2022-01-29T02:09:00Z">
              <w:rPr>
                <w:color w:val="1F4E79" w:themeColor="accent1" w:themeShade="80"/>
              </w:rPr>
            </w:rPrChange>
          </w:rPr>
          <w:delText xml:space="preserve"> and</w:delText>
        </w:r>
      </w:del>
      <w:r w:rsidR="00A1061F" w:rsidRPr="003E5109"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28" w:author="Microsoft account" w:date="2022-01-29T02:09:00Z">
            <w:rPr>
              <w:color w:val="1F4E79" w:themeColor="accent1" w:themeShade="80"/>
            </w:rPr>
          </w:rPrChange>
        </w:rPr>
        <w:t xml:space="preserve"> </w:t>
      </w:r>
      <w:ins w:id="29" w:author="Microsoft account" w:date="2022-01-29T01:41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30" w:author="Microsoft account" w:date="2022-01-29T02:09:00Z">
              <w:rPr>
                <w:color w:val="1F4E79" w:themeColor="accent1" w:themeShade="80"/>
              </w:rPr>
            </w:rPrChange>
          </w:rPr>
          <w:t xml:space="preserve">COVID-19 </w:t>
        </w:r>
      </w:ins>
      <w:r w:rsidR="00A1061F" w:rsidRPr="003E5109"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31" w:author="Microsoft account" w:date="2022-01-29T02:09:00Z">
            <w:rPr>
              <w:color w:val="1F4E79" w:themeColor="accent1" w:themeShade="80"/>
            </w:rPr>
          </w:rPrChange>
        </w:rPr>
        <w:t>deaths</w:t>
      </w:r>
      <w:ins w:id="32" w:author="Microsoft account" w:date="2022-01-29T01:41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33" w:author="Microsoft account" w:date="2022-01-29T02:09:00Z">
              <w:rPr>
                <w:color w:val="1F4E79" w:themeColor="accent1" w:themeShade="80"/>
              </w:rPr>
            </w:rPrChange>
          </w:rPr>
          <w:t>/M</w:t>
        </w:r>
      </w:ins>
      <w:ins w:id="34" w:author="Microsoft account" w:date="2022-01-29T01:40:00Z">
        <w:r w:rsidR="00DD72B1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35" w:author="Microsoft account" w:date="2022-01-29T02:09:00Z">
              <w:rPr>
                <w:color w:val="1F4E79" w:themeColor="accent1" w:themeShade="80"/>
              </w:rPr>
            </w:rPrChange>
          </w:rPr>
          <w:t>, respectively</w:t>
        </w:r>
      </w:ins>
      <w:del w:id="36" w:author="Microsoft account" w:date="2022-01-29T01:40:00Z">
        <w:r w:rsidR="00A1061F" w:rsidRPr="003E5109" w:rsidDel="00DD72B1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37" w:author="Microsoft account" w:date="2022-01-29T02:09:00Z">
              <w:rPr>
                <w:color w:val="1F4E79" w:themeColor="accent1" w:themeShade="80"/>
              </w:rPr>
            </w:rPrChange>
          </w:rPr>
          <w:delText xml:space="preserve"> of the year 2017</w:delText>
        </w:r>
        <w:r w:rsidR="00B93FDB" w:rsidRPr="003E5109" w:rsidDel="00DD72B1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38" w:author="Microsoft account" w:date="2022-01-29T02:09:00Z">
              <w:rPr>
                <w:color w:val="1F4E79" w:themeColor="accent1" w:themeShade="80"/>
              </w:rPr>
            </w:rPrChange>
          </w:rPr>
          <w:delText xml:space="preserve"> 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  <w:tblPrChange w:id="39" w:author="Microsoft account" w:date="2022-01-28T15:5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98"/>
        <w:gridCol w:w="1964"/>
        <w:gridCol w:w="1964"/>
        <w:gridCol w:w="1612"/>
        <w:gridCol w:w="1612"/>
        <w:tblGridChange w:id="40">
          <w:tblGrid>
            <w:gridCol w:w="2511"/>
            <w:gridCol w:w="2357"/>
            <w:gridCol w:w="2357"/>
            <w:gridCol w:w="2125"/>
            <w:gridCol w:w="2125"/>
          </w:tblGrid>
        </w:tblGridChange>
      </w:tblGrid>
      <w:tr w:rsidR="0090608F" w:rsidRPr="003E5109" w14:paraId="58E27B65" w14:textId="5D3E9928" w:rsidTr="0090608F">
        <w:tc>
          <w:tcPr>
            <w:tcW w:w="2198" w:type="dxa"/>
            <w:tcPrChange w:id="41" w:author="Microsoft account" w:date="2022-01-28T15:59:00Z">
              <w:tcPr>
                <w:tcW w:w="2511" w:type="dxa"/>
              </w:tcPr>
            </w:tcPrChange>
          </w:tcPr>
          <w:p w14:paraId="57724095" w14:textId="77777777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42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</w:p>
        </w:tc>
        <w:tc>
          <w:tcPr>
            <w:tcW w:w="1964" w:type="dxa"/>
            <w:tcPrChange w:id="43" w:author="Microsoft account" w:date="2022-01-28T15:59:00Z">
              <w:tcPr>
                <w:tcW w:w="2357" w:type="dxa"/>
              </w:tcPr>
            </w:tcPrChange>
          </w:tcPr>
          <w:p w14:paraId="55247862" w14:textId="14234300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44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45" w:author="Microsoft account" w:date="2022-01-29T02:09:00Z">
                  <w:rPr>
                    <w:color w:val="1F4E79" w:themeColor="accent1" w:themeShade="80"/>
                  </w:rPr>
                </w:rPrChange>
              </w:rPr>
              <w:t>Malaria Cases</w:t>
            </w:r>
            <w:ins w:id="46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4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/M</w:t>
              </w:r>
            </w:ins>
          </w:p>
        </w:tc>
        <w:tc>
          <w:tcPr>
            <w:tcW w:w="1964" w:type="dxa"/>
            <w:tcPrChange w:id="48" w:author="Microsoft account" w:date="2022-01-28T15:59:00Z">
              <w:tcPr>
                <w:tcW w:w="2357" w:type="dxa"/>
              </w:tcPr>
            </w:tcPrChange>
          </w:tcPr>
          <w:p w14:paraId="732B22C9" w14:textId="26243F9D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49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50" w:author="Microsoft account" w:date="2022-01-29T02:09:00Z">
                  <w:rPr>
                    <w:color w:val="1F4E79" w:themeColor="accent1" w:themeShade="80"/>
                  </w:rPr>
                </w:rPrChange>
              </w:rPr>
              <w:t>Malaria Deaths</w:t>
            </w:r>
            <w:ins w:id="51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52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/M</w:t>
              </w:r>
            </w:ins>
          </w:p>
        </w:tc>
        <w:tc>
          <w:tcPr>
            <w:tcW w:w="1612" w:type="dxa"/>
            <w:tcPrChange w:id="53" w:author="Microsoft account" w:date="2022-01-28T15:59:00Z">
              <w:tcPr>
                <w:tcW w:w="2125" w:type="dxa"/>
              </w:tcPr>
            </w:tcPrChange>
          </w:tcPr>
          <w:p w14:paraId="4462FD34" w14:textId="66F9E019" w:rsidR="0090608F" w:rsidRPr="003E5109" w:rsidRDefault="0090608F">
            <w:pPr>
              <w:rPr>
                <w:ins w:id="54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55" w:author="Microsoft account" w:date="2022-01-29T02:09:00Z">
                  <w:rPr>
                    <w:ins w:id="56" w:author="Microsoft account" w:date="2022-01-28T15:59:00Z"/>
                    <w:color w:val="1F4E79" w:themeColor="accent1" w:themeShade="80"/>
                  </w:rPr>
                </w:rPrChange>
              </w:rPr>
            </w:pPr>
            <w:ins w:id="57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58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COVID-19 cases/M</w:t>
              </w:r>
            </w:ins>
          </w:p>
        </w:tc>
        <w:tc>
          <w:tcPr>
            <w:tcW w:w="1612" w:type="dxa"/>
            <w:tcPrChange w:id="59" w:author="Microsoft account" w:date="2022-01-28T15:59:00Z">
              <w:tcPr>
                <w:tcW w:w="2125" w:type="dxa"/>
              </w:tcPr>
            </w:tcPrChange>
          </w:tcPr>
          <w:p w14:paraId="45866F18" w14:textId="7EA6052B" w:rsidR="0090608F" w:rsidRPr="003E5109" w:rsidRDefault="0090608F">
            <w:pPr>
              <w:rPr>
                <w:ins w:id="60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61" w:author="Microsoft account" w:date="2022-01-29T02:09:00Z">
                  <w:rPr>
                    <w:ins w:id="62" w:author="Microsoft account" w:date="2022-01-28T15:59:00Z"/>
                    <w:color w:val="1F4E79" w:themeColor="accent1" w:themeShade="80"/>
                  </w:rPr>
                </w:rPrChange>
              </w:rPr>
            </w:pPr>
            <w:ins w:id="63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64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COVID-19 Deaths/M</w:t>
              </w:r>
            </w:ins>
          </w:p>
        </w:tc>
      </w:tr>
      <w:tr w:rsidR="0090608F" w:rsidRPr="003E5109" w14:paraId="2BD79AEF" w14:textId="5160C435" w:rsidTr="0090608F">
        <w:tc>
          <w:tcPr>
            <w:tcW w:w="2198" w:type="dxa"/>
            <w:tcPrChange w:id="65" w:author="Microsoft account" w:date="2022-01-28T15:59:00Z">
              <w:tcPr>
                <w:tcW w:w="2511" w:type="dxa"/>
              </w:tcPr>
            </w:tcPrChange>
          </w:tcPr>
          <w:p w14:paraId="03A4ADA2" w14:textId="34A1D64F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66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67" w:author="Microsoft account" w:date="2022-01-29T02:09:00Z">
                  <w:rPr>
                    <w:color w:val="1F4E79" w:themeColor="accent1" w:themeShade="80"/>
                  </w:rPr>
                </w:rPrChange>
              </w:rPr>
              <w:t>Malaria Cases</w:t>
            </w:r>
            <w:ins w:id="68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69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/M</w:t>
              </w:r>
            </w:ins>
          </w:p>
        </w:tc>
        <w:tc>
          <w:tcPr>
            <w:tcW w:w="1964" w:type="dxa"/>
            <w:tcPrChange w:id="70" w:author="Microsoft account" w:date="2022-01-28T15:59:00Z">
              <w:tcPr>
                <w:tcW w:w="2357" w:type="dxa"/>
              </w:tcPr>
            </w:tcPrChange>
          </w:tcPr>
          <w:p w14:paraId="5FA5CE75" w14:textId="77777777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71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72" w:author="Microsoft account" w:date="2022-01-29T02:09:00Z">
                  <w:rPr>
                    <w:color w:val="1F4E79" w:themeColor="accent1" w:themeShade="80"/>
                  </w:rPr>
                </w:rPrChange>
              </w:rPr>
              <w:t>1</w:t>
            </w:r>
          </w:p>
        </w:tc>
        <w:tc>
          <w:tcPr>
            <w:tcW w:w="1964" w:type="dxa"/>
            <w:tcPrChange w:id="73" w:author="Microsoft account" w:date="2022-01-28T15:59:00Z">
              <w:tcPr>
                <w:tcW w:w="2357" w:type="dxa"/>
              </w:tcPr>
            </w:tcPrChange>
          </w:tcPr>
          <w:p w14:paraId="76EE3797" w14:textId="0D3C8CA8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74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75" w:author="Microsoft account" w:date="2022-01-29T02:09:00Z">
                  <w:rPr>
                    <w:color w:val="1F4E79" w:themeColor="accent1" w:themeShade="80"/>
                  </w:rPr>
                </w:rPrChange>
              </w:rPr>
              <w:t>0.5</w:t>
            </w:r>
            <w:ins w:id="76" w:author="Microsoft account" w:date="2022-01-29T01:28:00Z">
              <w:r w:rsidR="00B9356F"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7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9</w:t>
              </w:r>
            </w:ins>
            <w:del w:id="78" w:author="Microsoft account" w:date="2022-01-29T01:28:00Z">
              <w:r w:rsidRPr="003E5109" w:rsidDel="00B9356F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79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7</w:delText>
              </w:r>
            </w:del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80" w:author="Microsoft account" w:date="2022-01-29T02:09:00Z">
                  <w:rPr>
                    <w:color w:val="1F4E79" w:themeColor="accent1" w:themeShade="80"/>
                  </w:rPr>
                </w:rPrChange>
              </w:rPr>
              <w:t>*</w:t>
            </w:r>
          </w:p>
        </w:tc>
        <w:tc>
          <w:tcPr>
            <w:tcW w:w="1612" w:type="dxa"/>
            <w:tcPrChange w:id="81" w:author="Microsoft account" w:date="2022-01-28T15:59:00Z">
              <w:tcPr>
                <w:tcW w:w="2125" w:type="dxa"/>
              </w:tcPr>
            </w:tcPrChange>
          </w:tcPr>
          <w:p w14:paraId="09460A58" w14:textId="3C0C5EEC" w:rsidR="0090608F" w:rsidRPr="003E5109" w:rsidRDefault="008D1957">
            <w:pPr>
              <w:rPr>
                <w:ins w:id="82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83" w:author="Microsoft account" w:date="2022-01-29T02:09:00Z">
                  <w:rPr>
                    <w:ins w:id="84" w:author="Microsoft account" w:date="2022-01-28T15:59:00Z"/>
                    <w:color w:val="1F4E79" w:themeColor="accent1" w:themeShade="80"/>
                  </w:rPr>
                </w:rPrChange>
              </w:rPr>
            </w:pPr>
            <w:ins w:id="85" w:author="Microsoft account" w:date="2022-01-29T01:32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86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-0.28*</w:t>
              </w:r>
            </w:ins>
          </w:p>
        </w:tc>
        <w:tc>
          <w:tcPr>
            <w:tcW w:w="1612" w:type="dxa"/>
            <w:tcPrChange w:id="87" w:author="Microsoft account" w:date="2022-01-28T15:59:00Z">
              <w:tcPr>
                <w:tcW w:w="2125" w:type="dxa"/>
              </w:tcPr>
            </w:tcPrChange>
          </w:tcPr>
          <w:p w14:paraId="085412F4" w14:textId="26AE3161" w:rsidR="0090608F" w:rsidRPr="003E5109" w:rsidRDefault="008D1957">
            <w:pPr>
              <w:rPr>
                <w:ins w:id="88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89" w:author="Microsoft account" w:date="2022-01-29T02:09:00Z">
                  <w:rPr>
                    <w:ins w:id="90" w:author="Microsoft account" w:date="2022-01-28T15:59:00Z"/>
                    <w:color w:val="1F4E79" w:themeColor="accent1" w:themeShade="80"/>
                  </w:rPr>
                </w:rPrChange>
              </w:rPr>
            </w:pPr>
            <w:ins w:id="91" w:author="Microsoft account" w:date="2022-01-29T01:35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92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-0.25*</w:t>
              </w:r>
            </w:ins>
          </w:p>
        </w:tc>
      </w:tr>
      <w:tr w:rsidR="0090608F" w:rsidRPr="003E5109" w14:paraId="39182169" w14:textId="1C67CB1F" w:rsidTr="0090608F">
        <w:tc>
          <w:tcPr>
            <w:tcW w:w="2198" w:type="dxa"/>
            <w:tcPrChange w:id="93" w:author="Microsoft account" w:date="2022-01-28T15:59:00Z">
              <w:tcPr>
                <w:tcW w:w="2511" w:type="dxa"/>
              </w:tcPr>
            </w:tcPrChange>
          </w:tcPr>
          <w:p w14:paraId="095F9F11" w14:textId="599C52F1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94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95" w:author="Microsoft account" w:date="2022-01-29T02:09:00Z">
                  <w:rPr>
                    <w:color w:val="1F4E79" w:themeColor="accent1" w:themeShade="80"/>
                  </w:rPr>
                </w:rPrChange>
              </w:rPr>
              <w:t>Malaria Deaths</w:t>
            </w:r>
            <w:ins w:id="96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9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/M</w:t>
              </w:r>
            </w:ins>
          </w:p>
        </w:tc>
        <w:tc>
          <w:tcPr>
            <w:tcW w:w="1964" w:type="dxa"/>
            <w:tcPrChange w:id="98" w:author="Microsoft account" w:date="2022-01-28T15:59:00Z">
              <w:tcPr>
                <w:tcW w:w="2357" w:type="dxa"/>
              </w:tcPr>
            </w:tcPrChange>
          </w:tcPr>
          <w:p w14:paraId="3465F34B" w14:textId="66ECC4BF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99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00" w:author="Microsoft account" w:date="2022-01-29T02:09:00Z">
                  <w:rPr>
                    <w:color w:val="1F4E79" w:themeColor="accent1" w:themeShade="80"/>
                  </w:rPr>
                </w:rPrChange>
              </w:rPr>
              <w:t>0.5</w:t>
            </w:r>
            <w:ins w:id="101" w:author="Microsoft account" w:date="2022-01-29T01:28:00Z">
              <w:r w:rsidR="00B9356F"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02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9</w:t>
              </w:r>
            </w:ins>
            <w:del w:id="103" w:author="Microsoft account" w:date="2022-01-29T01:28:00Z">
              <w:r w:rsidRPr="003E5109" w:rsidDel="00B9356F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04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7</w:delText>
              </w:r>
            </w:del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05" w:author="Microsoft account" w:date="2022-01-29T02:09:00Z">
                  <w:rPr>
                    <w:color w:val="1F4E79" w:themeColor="accent1" w:themeShade="80"/>
                  </w:rPr>
                </w:rPrChange>
              </w:rPr>
              <w:t>*</w:t>
            </w:r>
          </w:p>
        </w:tc>
        <w:tc>
          <w:tcPr>
            <w:tcW w:w="1964" w:type="dxa"/>
            <w:tcPrChange w:id="106" w:author="Microsoft account" w:date="2022-01-28T15:59:00Z">
              <w:tcPr>
                <w:tcW w:w="2357" w:type="dxa"/>
              </w:tcPr>
            </w:tcPrChange>
          </w:tcPr>
          <w:p w14:paraId="46334CDA" w14:textId="77777777" w:rsidR="0090608F" w:rsidRPr="003E5109" w:rsidRDefault="0090608F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07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r w:rsidRPr="003E510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08" w:author="Microsoft account" w:date="2022-01-29T02:09:00Z">
                  <w:rPr>
                    <w:color w:val="1F4E79" w:themeColor="accent1" w:themeShade="80"/>
                  </w:rPr>
                </w:rPrChange>
              </w:rPr>
              <w:t>1</w:t>
            </w:r>
          </w:p>
        </w:tc>
        <w:tc>
          <w:tcPr>
            <w:tcW w:w="1612" w:type="dxa"/>
            <w:tcPrChange w:id="109" w:author="Microsoft account" w:date="2022-01-28T15:59:00Z">
              <w:tcPr>
                <w:tcW w:w="2125" w:type="dxa"/>
              </w:tcPr>
            </w:tcPrChange>
          </w:tcPr>
          <w:p w14:paraId="40B0BFE7" w14:textId="5DE1D217" w:rsidR="0090608F" w:rsidRPr="003E5109" w:rsidRDefault="0044069A">
            <w:pPr>
              <w:rPr>
                <w:ins w:id="110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11" w:author="Microsoft account" w:date="2022-01-29T02:09:00Z">
                  <w:rPr>
                    <w:ins w:id="112" w:author="Microsoft account" w:date="2022-01-28T15:59:00Z"/>
                    <w:color w:val="1F4E79" w:themeColor="accent1" w:themeShade="80"/>
                  </w:rPr>
                </w:rPrChange>
              </w:rPr>
            </w:pPr>
            <w:ins w:id="113" w:author="Microsoft account" w:date="2022-01-29T01:3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14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-0.28**</w:t>
              </w:r>
            </w:ins>
          </w:p>
        </w:tc>
        <w:tc>
          <w:tcPr>
            <w:tcW w:w="1612" w:type="dxa"/>
            <w:tcPrChange w:id="115" w:author="Microsoft account" w:date="2022-01-28T15:59:00Z">
              <w:tcPr>
                <w:tcW w:w="2125" w:type="dxa"/>
              </w:tcPr>
            </w:tcPrChange>
          </w:tcPr>
          <w:p w14:paraId="54E82BBE" w14:textId="4052253C" w:rsidR="0090608F" w:rsidRPr="003E5109" w:rsidRDefault="0044069A">
            <w:pPr>
              <w:rPr>
                <w:ins w:id="116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17" w:author="Microsoft account" w:date="2022-01-29T02:09:00Z">
                  <w:rPr>
                    <w:ins w:id="118" w:author="Microsoft account" w:date="2022-01-28T15:59:00Z"/>
                    <w:color w:val="1F4E79" w:themeColor="accent1" w:themeShade="80"/>
                  </w:rPr>
                </w:rPrChange>
              </w:rPr>
            </w:pPr>
            <w:ins w:id="119" w:author="Microsoft account" w:date="2022-01-29T01:3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20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-0.24**</w:t>
              </w:r>
            </w:ins>
          </w:p>
        </w:tc>
      </w:tr>
      <w:tr w:rsidR="001B33DC" w:rsidRPr="003E5109" w14:paraId="43668672" w14:textId="69E2FCCD" w:rsidTr="0090608F">
        <w:tc>
          <w:tcPr>
            <w:tcW w:w="2198" w:type="dxa"/>
            <w:tcPrChange w:id="121" w:author="Microsoft account" w:date="2022-01-28T15:59:00Z">
              <w:tcPr>
                <w:tcW w:w="2511" w:type="dxa"/>
              </w:tcPr>
            </w:tcPrChange>
          </w:tcPr>
          <w:p w14:paraId="022C4166" w14:textId="16F024AF" w:rsidR="001B33DC" w:rsidRPr="003E5109" w:rsidRDefault="001B33DC" w:rsidP="001B33DC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22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commentRangeStart w:id="123"/>
            <w:ins w:id="124" w:author="Haider, Najmul" w:date="2022-01-27T14:31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25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COVID-19 cases/M</w:t>
              </w:r>
              <w:commentRangeEnd w:id="123"/>
              <w:r w:rsidRPr="003E5109">
                <w:rPr>
                  <w:rStyle w:val="CommentReference"/>
                  <w:rFonts w:ascii="Times New Roman" w:hAnsi="Times New Roman" w:cs="Times New Roman"/>
                  <w:sz w:val="24"/>
                  <w:szCs w:val="24"/>
                  <w:rPrChange w:id="126" w:author="Microsoft account" w:date="2022-01-29T02:09:00Z">
                    <w:rPr>
                      <w:rStyle w:val="CommentReference"/>
                    </w:rPr>
                  </w:rPrChange>
                </w:rPr>
                <w:commentReference w:id="123"/>
              </w:r>
            </w:ins>
          </w:p>
        </w:tc>
        <w:tc>
          <w:tcPr>
            <w:tcW w:w="1964" w:type="dxa"/>
            <w:tcPrChange w:id="127" w:author="Microsoft account" w:date="2022-01-28T15:59:00Z">
              <w:tcPr>
                <w:tcW w:w="2357" w:type="dxa"/>
              </w:tcPr>
            </w:tcPrChange>
          </w:tcPr>
          <w:p w14:paraId="76D59243" w14:textId="50F62838" w:rsidR="001B33DC" w:rsidRPr="003E5109" w:rsidRDefault="008D1957" w:rsidP="001B33DC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28" w:author="Microsoft account" w:date="2022-01-29T02:09:00Z">
                  <w:rPr>
                    <w:color w:val="1F4E79" w:themeColor="accent1" w:themeShade="80"/>
                  </w:rPr>
                </w:rPrChange>
              </w:rPr>
            </w:pPr>
            <w:ins w:id="129" w:author="Microsoft account" w:date="2022-01-29T01:32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30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-0.28*</w:t>
              </w:r>
            </w:ins>
          </w:p>
        </w:tc>
        <w:tc>
          <w:tcPr>
            <w:tcW w:w="1964" w:type="dxa"/>
            <w:tcPrChange w:id="131" w:author="Microsoft account" w:date="2022-01-28T15:59:00Z">
              <w:tcPr>
                <w:tcW w:w="2357" w:type="dxa"/>
              </w:tcPr>
            </w:tcPrChange>
          </w:tcPr>
          <w:p w14:paraId="7A59001E" w14:textId="4F587DD7" w:rsidR="001B33DC" w:rsidRPr="003E5109" w:rsidRDefault="007E52B3" w:rsidP="007E52B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32" w:author="Microsoft account" w:date="2022-01-29T02:09:00Z">
                  <w:rPr>
                    <w:color w:val="1F4E79" w:themeColor="accent1" w:themeShade="80"/>
                  </w:rPr>
                </w:rPrChange>
              </w:rPr>
              <w:pPrChange w:id="133" w:author="Microsoft account" w:date="2022-01-29T01:37:00Z">
                <w:pPr/>
              </w:pPrChange>
            </w:pPr>
            <w:ins w:id="134" w:author="Microsoft account" w:date="2022-01-29T01:37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35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-0.28</w:t>
              </w:r>
            </w:ins>
            <w:ins w:id="136" w:author="Microsoft account" w:date="2022-01-29T01:38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3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**</w:t>
              </w:r>
            </w:ins>
          </w:p>
        </w:tc>
        <w:tc>
          <w:tcPr>
            <w:tcW w:w="1612" w:type="dxa"/>
            <w:tcPrChange w:id="138" w:author="Microsoft account" w:date="2022-01-28T15:59:00Z">
              <w:tcPr>
                <w:tcW w:w="2125" w:type="dxa"/>
              </w:tcPr>
            </w:tcPrChange>
          </w:tcPr>
          <w:p w14:paraId="4F487CBE" w14:textId="460D5769" w:rsidR="001B33DC" w:rsidRPr="003E5109" w:rsidRDefault="001B33DC" w:rsidP="001B33DC">
            <w:pPr>
              <w:rPr>
                <w:ins w:id="139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40" w:author="Microsoft account" w:date="2022-01-29T02:09:00Z">
                  <w:rPr>
                    <w:ins w:id="141" w:author="Microsoft account" w:date="2022-01-28T15:59:00Z"/>
                    <w:color w:val="1F4E79" w:themeColor="accent1" w:themeShade="80"/>
                  </w:rPr>
                </w:rPrChange>
              </w:rPr>
            </w:pPr>
            <w:ins w:id="142" w:author="Microsoft account" w:date="2022-01-29T01:31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43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1</w:t>
              </w:r>
            </w:ins>
          </w:p>
        </w:tc>
        <w:tc>
          <w:tcPr>
            <w:tcW w:w="1612" w:type="dxa"/>
            <w:tcPrChange w:id="144" w:author="Microsoft account" w:date="2022-01-28T15:59:00Z">
              <w:tcPr>
                <w:tcW w:w="2125" w:type="dxa"/>
              </w:tcPr>
            </w:tcPrChange>
          </w:tcPr>
          <w:p w14:paraId="44092A13" w14:textId="08DF3D33" w:rsidR="001B33DC" w:rsidRPr="003E5109" w:rsidRDefault="001B33DC" w:rsidP="001B33DC">
            <w:pPr>
              <w:rPr>
                <w:ins w:id="145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46" w:author="Microsoft account" w:date="2022-01-29T02:09:00Z">
                  <w:rPr>
                    <w:ins w:id="147" w:author="Microsoft account" w:date="2022-01-28T15:59:00Z"/>
                    <w:color w:val="1F4E79" w:themeColor="accent1" w:themeShade="80"/>
                  </w:rPr>
                </w:rPrChange>
              </w:rPr>
            </w:pPr>
            <w:ins w:id="148" w:author="Microsoft account" w:date="2022-01-29T01:31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49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0.67*</w:t>
              </w:r>
            </w:ins>
          </w:p>
        </w:tc>
      </w:tr>
      <w:tr w:rsidR="001B33DC" w:rsidRPr="003E5109" w14:paraId="21E7D662" w14:textId="2EA0006E" w:rsidTr="0090608F">
        <w:trPr>
          <w:ins w:id="150" w:author="Haider, Najmul" w:date="2022-01-27T14:31:00Z"/>
        </w:trPr>
        <w:tc>
          <w:tcPr>
            <w:tcW w:w="2198" w:type="dxa"/>
            <w:tcPrChange w:id="151" w:author="Microsoft account" w:date="2022-01-28T15:59:00Z">
              <w:tcPr>
                <w:tcW w:w="2511" w:type="dxa"/>
              </w:tcPr>
            </w:tcPrChange>
          </w:tcPr>
          <w:p w14:paraId="1CC230F3" w14:textId="15F81DE2" w:rsidR="001B33DC" w:rsidRPr="003E5109" w:rsidRDefault="001B33DC" w:rsidP="001B33DC">
            <w:pPr>
              <w:rPr>
                <w:ins w:id="152" w:author="Haider, Najmul" w:date="2022-01-27T14:31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53" w:author="Microsoft account" w:date="2022-01-29T02:09:00Z">
                  <w:rPr>
                    <w:ins w:id="154" w:author="Haider, Najmul" w:date="2022-01-27T14:31:00Z"/>
                    <w:color w:val="1F4E79" w:themeColor="accent1" w:themeShade="80"/>
                  </w:rPr>
                </w:rPrChange>
              </w:rPr>
            </w:pPr>
            <w:ins w:id="155" w:author="Haider, Najmul" w:date="2022-01-27T14:31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56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COVID-19 Deaths</w:t>
              </w:r>
            </w:ins>
            <w:ins w:id="157" w:author="Microsoft account" w:date="2022-01-28T15:59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58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/M</w:t>
              </w:r>
            </w:ins>
            <w:ins w:id="159" w:author="Haider, Najmul" w:date="2022-01-27T14:31:00Z">
              <w:del w:id="160" w:author="Microsoft account" w:date="2022-01-28T15:59:00Z">
                <w:r w:rsidRPr="003E5109" w:rsidDel="0090608F">
                  <w:rPr>
                    <w:rFonts w:ascii="Times New Roman" w:hAnsi="Times New Roman" w:cs="Times New Roman"/>
                    <w:color w:val="1F4E79" w:themeColor="accent1" w:themeShade="80"/>
                    <w:sz w:val="24"/>
                    <w:szCs w:val="24"/>
                    <w:rPrChange w:id="161" w:author="Microsoft account" w:date="2022-01-29T02:09:00Z">
                      <w:rPr>
                        <w:color w:val="1F4E79" w:themeColor="accent1" w:themeShade="80"/>
                      </w:rPr>
                    </w:rPrChange>
                  </w:rPr>
                  <w:delText xml:space="preserve"> </w:delText>
                </w:r>
              </w:del>
            </w:ins>
          </w:p>
        </w:tc>
        <w:tc>
          <w:tcPr>
            <w:tcW w:w="1964" w:type="dxa"/>
            <w:tcPrChange w:id="162" w:author="Microsoft account" w:date="2022-01-28T15:59:00Z">
              <w:tcPr>
                <w:tcW w:w="2357" w:type="dxa"/>
              </w:tcPr>
            </w:tcPrChange>
          </w:tcPr>
          <w:p w14:paraId="60DC95FE" w14:textId="3522F57A" w:rsidR="001B33DC" w:rsidRPr="003E5109" w:rsidRDefault="008D1957" w:rsidP="001B33DC">
            <w:pPr>
              <w:rPr>
                <w:ins w:id="163" w:author="Haider, Najmul" w:date="2022-01-27T14:31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64" w:author="Microsoft account" w:date="2022-01-29T02:09:00Z">
                  <w:rPr>
                    <w:ins w:id="165" w:author="Haider, Najmul" w:date="2022-01-27T14:31:00Z"/>
                    <w:color w:val="1F4E79" w:themeColor="accent1" w:themeShade="80"/>
                  </w:rPr>
                </w:rPrChange>
              </w:rPr>
            </w:pPr>
            <w:ins w:id="166" w:author="Microsoft account" w:date="2022-01-29T01:34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6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-0.25*</w:t>
              </w:r>
            </w:ins>
            <w:ins w:id="168" w:author="Microsoft account" w:date="2022-01-29T01:35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69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*</w:t>
              </w:r>
            </w:ins>
          </w:p>
        </w:tc>
        <w:tc>
          <w:tcPr>
            <w:tcW w:w="1964" w:type="dxa"/>
            <w:tcPrChange w:id="170" w:author="Microsoft account" w:date="2022-01-28T15:59:00Z">
              <w:tcPr>
                <w:tcW w:w="2357" w:type="dxa"/>
              </w:tcPr>
            </w:tcPrChange>
          </w:tcPr>
          <w:p w14:paraId="09732890" w14:textId="108B7410" w:rsidR="001B33DC" w:rsidRPr="003E5109" w:rsidRDefault="007E52B3" w:rsidP="001B33DC">
            <w:pPr>
              <w:rPr>
                <w:ins w:id="171" w:author="Haider, Najmul" w:date="2022-01-27T14:31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72" w:author="Microsoft account" w:date="2022-01-29T02:09:00Z">
                  <w:rPr>
                    <w:ins w:id="173" w:author="Haider, Najmul" w:date="2022-01-27T14:31:00Z"/>
                    <w:color w:val="1F4E79" w:themeColor="accent1" w:themeShade="80"/>
                  </w:rPr>
                </w:rPrChange>
              </w:rPr>
            </w:pPr>
            <w:ins w:id="174" w:author="Microsoft account" w:date="2022-01-29T01:38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75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-0.24**</w:t>
              </w:r>
            </w:ins>
          </w:p>
        </w:tc>
        <w:tc>
          <w:tcPr>
            <w:tcW w:w="1612" w:type="dxa"/>
            <w:tcPrChange w:id="176" w:author="Microsoft account" w:date="2022-01-28T15:59:00Z">
              <w:tcPr>
                <w:tcW w:w="2125" w:type="dxa"/>
              </w:tcPr>
            </w:tcPrChange>
          </w:tcPr>
          <w:p w14:paraId="6581170C" w14:textId="773B9023" w:rsidR="001B33DC" w:rsidRPr="003E5109" w:rsidRDefault="001B33DC" w:rsidP="001B33DC">
            <w:pPr>
              <w:rPr>
                <w:ins w:id="177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78" w:author="Microsoft account" w:date="2022-01-29T02:09:00Z">
                  <w:rPr>
                    <w:ins w:id="179" w:author="Microsoft account" w:date="2022-01-28T15:59:00Z"/>
                    <w:color w:val="1F4E79" w:themeColor="accent1" w:themeShade="80"/>
                  </w:rPr>
                </w:rPrChange>
              </w:rPr>
            </w:pPr>
            <w:ins w:id="180" w:author="Microsoft account" w:date="2022-01-29T01:31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81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0.67*</w:t>
              </w:r>
            </w:ins>
          </w:p>
        </w:tc>
        <w:tc>
          <w:tcPr>
            <w:tcW w:w="1612" w:type="dxa"/>
            <w:tcPrChange w:id="182" w:author="Microsoft account" w:date="2022-01-28T15:59:00Z">
              <w:tcPr>
                <w:tcW w:w="2125" w:type="dxa"/>
              </w:tcPr>
            </w:tcPrChange>
          </w:tcPr>
          <w:p w14:paraId="4B3D5A85" w14:textId="43157AE9" w:rsidR="001B33DC" w:rsidRPr="003E5109" w:rsidRDefault="001B33DC" w:rsidP="001B33DC">
            <w:pPr>
              <w:rPr>
                <w:ins w:id="183" w:author="Microsoft account" w:date="2022-01-28T15:59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184" w:author="Microsoft account" w:date="2022-01-29T02:09:00Z">
                  <w:rPr>
                    <w:ins w:id="185" w:author="Microsoft account" w:date="2022-01-28T15:59:00Z"/>
                    <w:color w:val="1F4E79" w:themeColor="accent1" w:themeShade="80"/>
                  </w:rPr>
                </w:rPrChange>
              </w:rPr>
            </w:pPr>
            <w:ins w:id="186" w:author="Microsoft account" w:date="2022-01-29T01:31:00Z">
              <w:r w:rsidRPr="003E5109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18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t>1</w:t>
              </w:r>
            </w:ins>
          </w:p>
        </w:tc>
      </w:tr>
    </w:tbl>
    <w:p w14:paraId="6DC6874B" w14:textId="6B4E47BC" w:rsidR="003205EF" w:rsidRPr="003E5109" w:rsidDel="009F08A0" w:rsidRDefault="00967A81">
      <w:pPr>
        <w:rPr>
          <w:del w:id="188" w:author="Microsoft account" w:date="2022-01-29T01:41:00Z"/>
          <w:rFonts w:ascii="Times New Roman" w:hAnsi="Times New Roman" w:cs="Times New Roman"/>
          <w:color w:val="1F4E79" w:themeColor="accent1" w:themeShade="80"/>
          <w:sz w:val="24"/>
          <w:szCs w:val="24"/>
          <w:rPrChange w:id="189" w:author="Microsoft account" w:date="2022-01-29T02:09:00Z">
            <w:rPr>
              <w:del w:id="190" w:author="Microsoft account" w:date="2022-01-29T01:41:00Z"/>
              <w:color w:val="1F4E79" w:themeColor="accent1" w:themeShade="80"/>
            </w:rPr>
          </w:rPrChange>
        </w:rPr>
      </w:pPr>
      <w:r w:rsidRPr="003E5109"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191" w:author="Microsoft account" w:date="2022-01-29T02:09:00Z">
            <w:rPr>
              <w:color w:val="1F4E79" w:themeColor="accent1" w:themeShade="80"/>
            </w:rPr>
          </w:rPrChange>
        </w:rPr>
        <w:t>*Significant</w:t>
      </w:r>
      <w:r w:rsidR="009E3F03" w:rsidRPr="003E5109"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192" w:author="Microsoft account" w:date="2022-01-29T02:09:00Z">
            <w:rPr>
              <w:color w:val="1F4E79" w:themeColor="accent1" w:themeShade="80"/>
            </w:rPr>
          </w:rPrChange>
        </w:rPr>
        <w:t xml:space="preserve"> P&lt;0.001</w:t>
      </w:r>
      <w:ins w:id="193" w:author="Microsoft account" w:date="2022-01-29T01:35:00Z">
        <w:r w:rsidR="008D1957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94" w:author="Microsoft account" w:date="2022-01-29T02:09:00Z">
              <w:rPr>
                <w:color w:val="1F4E79" w:themeColor="accent1" w:themeShade="80"/>
              </w:rPr>
            </w:rPrChange>
          </w:rPr>
          <w:t xml:space="preserve">, ** </w:t>
        </w:r>
        <w:r w:rsidR="008D1957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95" w:author="Microsoft account" w:date="2022-01-29T02:09:00Z">
              <w:rPr>
                <w:color w:val="1F4E79" w:themeColor="accent1" w:themeShade="80"/>
              </w:rPr>
            </w:rPrChange>
          </w:rPr>
          <w:t>Significant</w:t>
        </w:r>
        <w:r w:rsidR="008D1957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96" w:author="Microsoft account" w:date="2022-01-29T02:09:00Z">
              <w:rPr>
                <w:color w:val="1F4E79" w:themeColor="accent1" w:themeShade="80"/>
              </w:rPr>
            </w:rPrChange>
          </w:rPr>
          <w:t xml:space="preserve"> P&lt;0.0</w:t>
        </w:r>
        <w:r w:rsidR="008D1957" w:rsidRPr="003E5109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197" w:author="Microsoft account" w:date="2022-01-29T02:09:00Z">
              <w:rPr>
                <w:color w:val="1F4E79" w:themeColor="accent1" w:themeShade="80"/>
              </w:rPr>
            </w:rPrChange>
          </w:rPr>
          <w:t>1</w:t>
        </w:r>
      </w:ins>
    </w:p>
    <w:p w14:paraId="74413364" w14:textId="1E014EA3" w:rsidR="00A1061F" w:rsidRPr="003E5109" w:rsidRDefault="004D2591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rPrChange w:id="198" w:author="Microsoft account" w:date="2022-01-29T02:09:00Z">
            <w:rPr>
              <w:color w:val="1F4E79" w:themeColor="accent1" w:themeShade="80"/>
            </w:rPr>
          </w:rPrChange>
        </w:rPr>
      </w:pPr>
      <w:del w:id="199" w:author="Microsoft account" w:date="2022-01-29T01:41:00Z">
        <w:r w:rsidRPr="003E5109" w:rsidDel="009F08A0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00" w:author="Microsoft account" w:date="2022-01-29T02:09:00Z">
              <w:rPr>
                <w:color w:val="1F4E79" w:themeColor="accent1" w:themeShade="80"/>
              </w:rPr>
            </w:rPrChange>
          </w:rPr>
          <w:delText xml:space="preserve">Covid-19 </w:delText>
        </w:r>
        <w:r w:rsidR="00B93FDB" w:rsidRPr="003E5109" w:rsidDel="009F08A0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01" w:author="Microsoft account" w:date="2022-01-29T02:09:00Z">
              <w:rPr>
                <w:color w:val="1F4E79" w:themeColor="accent1" w:themeShade="80"/>
              </w:rPr>
            </w:rPrChange>
          </w:rPr>
          <w:delText>total cases and total COVID</w:delText>
        </w:r>
        <w:r w:rsidRPr="003E5109" w:rsidDel="009F08A0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02" w:author="Microsoft account" w:date="2022-01-29T02:09:00Z">
              <w:rPr>
                <w:color w:val="1F4E79" w:themeColor="accent1" w:themeShade="80"/>
              </w:rPr>
            </w:rPrChange>
          </w:rPr>
          <w:delText>-19 deaths</w:delText>
        </w:r>
        <w:r w:rsidR="00A1061F" w:rsidRPr="003E5109" w:rsidDel="009F08A0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03" w:author="Microsoft account" w:date="2022-01-29T02:09:00Z">
              <w:rPr>
                <w:color w:val="1F4E79" w:themeColor="accent1" w:themeShade="80"/>
              </w:rPr>
            </w:rPrChange>
          </w:rPr>
          <w:delText xml:space="preserve"> as of 5th Jan 2</w:delText>
        </w:r>
        <w:r w:rsidR="00876BC3" w:rsidRPr="003E5109" w:rsidDel="009F08A0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04" w:author="Microsoft account" w:date="2022-01-29T02:09:00Z">
              <w:rPr>
                <w:color w:val="1F4E79" w:themeColor="accent1" w:themeShade="80"/>
              </w:rPr>
            </w:rPrChange>
          </w:rPr>
          <w:delText>022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DAE" w:rsidRPr="003E5109" w:rsidDel="007E52B3" w14:paraId="0BF95D32" w14:textId="6210C548" w:rsidTr="00BD356A">
        <w:trPr>
          <w:del w:id="205" w:author="Microsoft account" w:date="2022-01-29T01:36:00Z"/>
        </w:trPr>
        <w:tc>
          <w:tcPr>
            <w:tcW w:w="3116" w:type="dxa"/>
          </w:tcPr>
          <w:p w14:paraId="045D79F2" w14:textId="5FA4EF93" w:rsidR="00533DAE" w:rsidRPr="003E5109" w:rsidDel="007E52B3" w:rsidRDefault="00533DAE" w:rsidP="00BD356A">
            <w:pPr>
              <w:rPr>
                <w:del w:id="206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07" w:author="Microsoft account" w:date="2022-01-29T02:09:00Z">
                  <w:rPr>
                    <w:del w:id="208" w:author="Microsoft account" w:date="2022-01-29T01:36:00Z"/>
                    <w:color w:val="1F4E79" w:themeColor="accent1" w:themeShade="80"/>
                  </w:rPr>
                </w:rPrChange>
              </w:rPr>
            </w:pPr>
          </w:p>
        </w:tc>
        <w:tc>
          <w:tcPr>
            <w:tcW w:w="3117" w:type="dxa"/>
          </w:tcPr>
          <w:p w14:paraId="111BDAB6" w14:textId="53902F62" w:rsidR="00533DAE" w:rsidRPr="003E5109" w:rsidDel="007E52B3" w:rsidRDefault="00533DAE" w:rsidP="00BD356A">
            <w:pPr>
              <w:rPr>
                <w:del w:id="209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10" w:author="Microsoft account" w:date="2022-01-29T02:09:00Z">
                  <w:rPr>
                    <w:del w:id="211" w:author="Microsoft account" w:date="2022-01-29T01:36:00Z"/>
                    <w:color w:val="1F4E79" w:themeColor="accent1" w:themeShade="80"/>
                  </w:rPr>
                </w:rPrChange>
              </w:rPr>
            </w:pPr>
            <w:del w:id="212" w:author="Microsoft account" w:date="2022-01-29T01:36:00Z">
              <w:r w:rsidRPr="003E5109" w:rsidDel="007E52B3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13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COVID-19 Cases</w:delText>
              </w:r>
            </w:del>
          </w:p>
        </w:tc>
        <w:tc>
          <w:tcPr>
            <w:tcW w:w="3117" w:type="dxa"/>
          </w:tcPr>
          <w:p w14:paraId="74A22885" w14:textId="2A7EEB2C" w:rsidR="00533DAE" w:rsidRPr="003E5109" w:rsidDel="007E52B3" w:rsidRDefault="00533DAE" w:rsidP="00BD356A">
            <w:pPr>
              <w:rPr>
                <w:del w:id="214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15" w:author="Microsoft account" w:date="2022-01-29T02:09:00Z">
                  <w:rPr>
                    <w:del w:id="216" w:author="Microsoft account" w:date="2022-01-29T01:36:00Z"/>
                    <w:color w:val="1F4E79" w:themeColor="accent1" w:themeShade="80"/>
                  </w:rPr>
                </w:rPrChange>
              </w:rPr>
            </w:pPr>
            <w:del w:id="217" w:author="Microsoft account" w:date="2022-01-29T01:36:00Z">
              <w:r w:rsidRPr="003E5109" w:rsidDel="007E52B3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18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COVID-19 Deaths</w:delText>
              </w:r>
            </w:del>
          </w:p>
        </w:tc>
      </w:tr>
      <w:tr w:rsidR="00533DAE" w:rsidRPr="003E5109" w:rsidDel="007E52B3" w14:paraId="13BD89C4" w14:textId="752DFCC0" w:rsidTr="00BD356A">
        <w:trPr>
          <w:del w:id="219" w:author="Microsoft account" w:date="2022-01-29T01:36:00Z"/>
        </w:trPr>
        <w:tc>
          <w:tcPr>
            <w:tcW w:w="3116" w:type="dxa"/>
          </w:tcPr>
          <w:p w14:paraId="787909C6" w14:textId="55459661" w:rsidR="00533DAE" w:rsidRPr="003E5109" w:rsidDel="007E52B3" w:rsidRDefault="00533DAE" w:rsidP="00BD356A">
            <w:pPr>
              <w:rPr>
                <w:del w:id="220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21" w:author="Microsoft account" w:date="2022-01-29T02:09:00Z">
                  <w:rPr>
                    <w:del w:id="222" w:author="Microsoft account" w:date="2022-01-29T01:36:00Z"/>
                    <w:color w:val="1F4E79" w:themeColor="accent1" w:themeShade="80"/>
                  </w:rPr>
                </w:rPrChange>
              </w:rPr>
            </w:pPr>
            <w:del w:id="223" w:author="Microsoft account" w:date="2022-01-29T01:36:00Z">
              <w:r w:rsidRPr="003E5109" w:rsidDel="007E52B3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24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COVID-19 Cases</w:delText>
              </w:r>
            </w:del>
          </w:p>
        </w:tc>
        <w:tc>
          <w:tcPr>
            <w:tcW w:w="3117" w:type="dxa"/>
          </w:tcPr>
          <w:p w14:paraId="5678DD20" w14:textId="69A6E87E" w:rsidR="00533DAE" w:rsidRPr="003E5109" w:rsidDel="007E52B3" w:rsidRDefault="00533DAE" w:rsidP="00BD356A">
            <w:pPr>
              <w:rPr>
                <w:del w:id="225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26" w:author="Microsoft account" w:date="2022-01-29T02:09:00Z">
                  <w:rPr>
                    <w:del w:id="227" w:author="Microsoft account" w:date="2022-01-29T01:36:00Z"/>
                    <w:color w:val="1F4E79" w:themeColor="accent1" w:themeShade="80"/>
                  </w:rPr>
                </w:rPrChange>
              </w:rPr>
            </w:pPr>
            <w:del w:id="228" w:author="Microsoft account" w:date="2022-01-29T01:30:00Z">
              <w:r w:rsidRPr="003E5109" w:rsidDel="001B33DC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29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1</w:delText>
              </w:r>
            </w:del>
          </w:p>
        </w:tc>
        <w:tc>
          <w:tcPr>
            <w:tcW w:w="3117" w:type="dxa"/>
          </w:tcPr>
          <w:p w14:paraId="75C7F98D" w14:textId="43322122" w:rsidR="00533DAE" w:rsidRPr="003E5109" w:rsidDel="007E52B3" w:rsidRDefault="00ED0068" w:rsidP="00BD356A">
            <w:pPr>
              <w:rPr>
                <w:del w:id="230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31" w:author="Microsoft account" w:date="2022-01-29T02:09:00Z">
                  <w:rPr>
                    <w:del w:id="232" w:author="Microsoft account" w:date="2022-01-29T01:36:00Z"/>
                    <w:color w:val="1F4E79" w:themeColor="accent1" w:themeShade="80"/>
                  </w:rPr>
                </w:rPrChange>
              </w:rPr>
            </w:pPr>
            <w:del w:id="233" w:author="Microsoft account" w:date="2022-01-29T01:30:00Z">
              <w:r w:rsidRPr="003E5109" w:rsidDel="001B33DC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34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0.6</w:delText>
              </w:r>
              <w:r w:rsidRPr="003E5109" w:rsidDel="00B9356F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35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6</w:delText>
              </w:r>
              <w:r w:rsidR="00503654" w:rsidRPr="003E5109" w:rsidDel="001B33DC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36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*</w:delText>
              </w:r>
            </w:del>
          </w:p>
        </w:tc>
      </w:tr>
      <w:tr w:rsidR="00533DAE" w:rsidRPr="003E5109" w:rsidDel="007E52B3" w14:paraId="682C6BBB" w14:textId="4E99E6CE" w:rsidTr="00BD356A">
        <w:trPr>
          <w:del w:id="237" w:author="Microsoft account" w:date="2022-01-29T01:36:00Z"/>
        </w:trPr>
        <w:tc>
          <w:tcPr>
            <w:tcW w:w="3116" w:type="dxa"/>
          </w:tcPr>
          <w:p w14:paraId="695ADB46" w14:textId="22D465A2" w:rsidR="00533DAE" w:rsidRPr="003E5109" w:rsidDel="007E52B3" w:rsidRDefault="00533DAE" w:rsidP="00BD356A">
            <w:pPr>
              <w:rPr>
                <w:del w:id="238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39" w:author="Microsoft account" w:date="2022-01-29T02:09:00Z">
                  <w:rPr>
                    <w:del w:id="240" w:author="Microsoft account" w:date="2022-01-29T01:36:00Z"/>
                    <w:color w:val="1F4E79" w:themeColor="accent1" w:themeShade="80"/>
                  </w:rPr>
                </w:rPrChange>
              </w:rPr>
            </w:pPr>
            <w:del w:id="241" w:author="Microsoft account" w:date="2022-01-29T01:36:00Z">
              <w:r w:rsidRPr="003E5109" w:rsidDel="007E52B3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42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COVID-19 Deaths</w:delText>
              </w:r>
            </w:del>
          </w:p>
        </w:tc>
        <w:tc>
          <w:tcPr>
            <w:tcW w:w="3117" w:type="dxa"/>
          </w:tcPr>
          <w:p w14:paraId="5D9AF9AC" w14:textId="494BC421" w:rsidR="00533DAE" w:rsidRPr="003E5109" w:rsidDel="007E52B3" w:rsidRDefault="00ED0068" w:rsidP="00BD356A">
            <w:pPr>
              <w:rPr>
                <w:del w:id="243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44" w:author="Microsoft account" w:date="2022-01-29T02:09:00Z">
                  <w:rPr>
                    <w:del w:id="245" w:author="Microsoft account" w:date="2022-01-29T01:36:00Z"/>
                    <w:color w:val="1F4E79" w:themeColor="accent1" w:themeShade="80"/>
                  </w:rPr>
                </w:rPrChange>
              </w:rPr>
            </w:pPr>
            <w:del w:id="246" w:author="Microsoft account" w:date="2022-01-29T01:30:00Z">
              <w:r w:rsidRPr="003E5109" w:rsidDel="001B33DC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47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0.6</w:delText>
              </w:r>
              <w:r w:rsidRPr="003E5109" w:rsidDel="00B9356F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48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6</w:delText>
              </w:r>
              <w:r w:rsidR="00503654" w:rsidRPr="003E5109" w:rsidDel="001B33DC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49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*</w:delText>
              </w:r>
            </w:del>
          </w:p>
        </w:tc>
        <w:tc>
          <w:tcPr>
            <w:tcW w:w="3117" w:type="dxa"/>
          </w:tcPr>
          <w:p w14:paraId="1D69353F" w14:textId="7AB00AC3" w:rsidR="00533DAE" w:rsidRPr="003E5109" w:rsidDel="007E52B3" w:rsidRDefault="00533DAE" w:rsidP="00BD356A">
            <w:pPr>
              <w:rPr>
                <w:del w:id="250" w:author="Microsoft account" w:date="2022-01-29T01:36:00Z"/>
                <w:rFonts w:ascii="Times New Roman" w:hAnsi="Times New Roman" w:cs="Times New Roman"/>
                <w:color w:val="1F4E79" w:themeColor="accent1" w:themeShade="80"/>
                <w:sz w:val="24"/>
                <w:szCs w:val="24"/>
                <w:rPrChange w:id="251" w:author="Microsoft account" w:date="2022-01-29T02:09:00Z">
                  <w:rPr>
                    <w:del w:id="252" w:author="Microsoft account" w:date="2022-01-29T01:36:00Z"/>
                    <w:color w:val="1F4E79" w:themeColor="accent1" w:themeShade="80"/>
                  </w:rPr>
                </w:rPrChange>
              </w:rPr>
            </w:pPr>
            <w:del w:id="253" w:author="Microsoft account" w:date="2022-01-29T01:30:00Z">
              <w:r w:rsidRPr="003E5109" w:rsidDel="001B33DC">
                <w:rPr>
                  <w:rFonts w:ascii="Times New Roman" w:hAnsi="Times New Roman" w:cs="Times New Roman"/>
                  <w:color w:val="1F4E79" w:themeColor="accent1" w:themeShade="80"/>
                  <w:sz w:val="24"/>
                  <w:szCs w:val="24"/>
                  <w:rPrChange w:id="254" w:author="Microsoft account" w:date="2022-01-29T02:09:00Z">
                    <w:rPr>
                      <w:color w:val="1F4E79" w:themeColor="accent1" w:themeShade="80"/>
                    </w:rPr>
                  </w:rPrChange>
                </w:rPr>
                <w:delText>1</w:delText>
              </w:r>
            </w:del>
          </w:p>
        </w:tc>
      </w:tr>
    </w:tbl>
    <w:p w14:paraId="0B2DC778" w14:textId="35E04D00" w:rsidR="003205EF" w:rsidRPr="003E5109" w:rsidDel="007E52B3" w:rsidRDefault="0069001C">
      <w:pPr>
        <w:rPr>
          <w:del w:id="255" w:author="Microsoft account" w:date="2022-01-29T01:36:00Z"/>
          <w:rFonts w:ascii="Times New Roman" w:hAnsi="Times New Roman" w:cs="Times New Roman"/>
          <w:color w:val="1F4E79" w:themeColor="accent1" w:themeShade="80"/>
          <w:sz w:val="24"/>
          <w:szCs w:val="24"/>
          <w:rPrChange w:id="256" w:author="Microsoft account" w:date="2022-01-29T02:09:00Z">
            <w:rPr>
              <w:del w:id="257" w:author="Microsoft account" w:date="2022-01-29T01:36:00Z"/>
              <w:color w:val="1F4E79" w:themeColor="accent1" w:themeShade="80"/>
            </w:rPr>
          </w:rPrChange>
        </w:rPr>
      </w:pPr>
      <w:ins w:id="258" w:author="Microsoft account" w:date="2022-01-29T02:31:00Z">
        <w:r>
          <w:rPr>
            <w:rFonts w:ascii="Times New Roman" w:hAnsi="Times New Roman" w:cs="Times New Roman"/>
            <w:color w:val="1F4E79" w:themeColor="accent1" w:themeShade="80"/>
            <w:sz w:val="24"/>
            <w:szCs w:val="24"/>
          </w:rPr>
          <w:t xml:space="preserve">Figure 1: </w:t>
        </w:r>
      </w:ins>
      <w:del w:id="259" w:author="Microsoft account" w:date="2022-01-29T01:36:00Z">
        <w:r w:rsidR="00503654" w:rsidRPr="003E5109" w:rsidDel="007E52B3">
          <w:rPr>
            <w:rFonts w:ascii="Times New Roman" w:hAnsi="Times New Roman" w:cs="Times New Roman"/>
            <w:color w:val="1F4E79" w:themeColor="accent1" w:themeShade="80"/>
            <w:sz w:val="24"/>
            <w:szCs w:val="24"/>
            <w:rPrChange w:id="260" w:author="Microsoft account" w:date="2022-01-29T02:09:00Z">
              <w:rPr>
                <w:color w:val="1F4E79" w:themeColor="accent1" w:themeShade="80"/>
              </w:rPr>
            </w:rPrChange>
          </w:rPr>
          <w:delText>*Significant P&lt;0.001</w:delText>
        </w:r>
      </w:del>
    </w:p>
    <w:p w14:paraId="7649F499" w14:textId="67F00188" w:rsidR="00533DAE" w:rsidRPr="003E5109" w:rsidDel="00D66D86" w:rsidRDefault="00533DAE">
      <w:pPr>
        <w:rPr>
          <w:del w:id="261" w:author="Microsoft account" w:date="2022-01-29T02:28:00Z"/>
          <w:rFonts w:ascii="Times New Roman" w:hAnsi="Times New Roman" w:cs="Times New Roman"/>
          <w:sz w:val="24"/>
          <w:szCs w:val="24"/>
          <w:rPrChange w:id="262" w:author="Microsoft account" w:date="2022-01-29T02:09:00Z">
            <w:rPr>
              <w:del w:id="263" w:author="Microsoft account" w:date="2022-01-29T02:28:00Z"/>
            </w:rPr>
          </w:rPrChange>
        </w:rPr>
      </w:pPr>
    </w:p>
    <w:p w14:paraId="0E397FA8" w14:textId="7D77BB3C" w:rsidR="00501363" w:rsidRPr="003E5109" w:rsidDel="00D66D86" w:rsidRDefault="00B93FDB">
      <w:pPr>
        <w:rPr>
          <w:del w:id="264" w:author="Microsoft account" w:date="2022-01-29T02:29:00Z"/>
          <w:rFonts w:ascii="Times New Roman" w:hAnsi="Times New Roman" w:cs="Times New Roman"/>
          <w:sz w:val="24"/>
          <w:szCs w:val="24"/>
          <w:rPrChange w:id="265" w:author="Microsoft account" w:date="2022-01-29T02:09:00Z">
            <w:rPr>
              <w:del w:id="266" w:author="Microsoft account" w:date="2022-01-29T02:29:00Z"/>
            </w:rPr>
          </w:rPrChange>
        </w:rPr>
      </w:pPr>
      <w:r w:rsidRPr="003E5109">
        <w:rPr>
          <w:rFonts w:ascii="Times New Roman" w:hAnsi="Times New Roman" w:cs="Times New Roman"/>
          <w:sz w:val="24"/>
          <w:szCs w:val="24"/>
          <w:rPrChange w:id="267" w:author="Microsoft account" w:date="2022-01-29T02:09:00Z">
            <w:rPr/>
          </w:rPrChange>
        </w:rPr>
        <w:t>Map</w:t>
      </w:r>
      <w:r w:rsidR="003205EF" w:rsidRPr="003E5109">
        <w:rPr>
          <w:rFonts w:ascii="Times New Roman" w:hAnsi="Times New Roman" w:cs="Times New Roman"/>
          <w:sz w:val="24"/>
          <w:szCs w:val="24"/>
          <w:rPrChange w:id="268" w:author="Microsoft account" w:date="2022-01-29T02:09:00Z">
            <w:rPr/>
          </w:rPrChange>
        </w:rPr>
        <w:t xml:space="preserve"> for </w:t>
      </w:r>
      <w:r w:rsidRPr="003E5109">
        <w:rPr>
          <w:rFonts w:ascii="Times New Roman" w:hAnsi="Times New Roman" w:cs="Times New Roman"/>
          <w:sz w:val="24"/>
          <w:szCs w:val="24"/>
          <w:rPrChange w:id="269" w:author="Microsoft account" w:date="2022-01-29T02:09:00Z">
            <w:rPr/>
          </w:rPrChange>
        </w:rPr>
        <w:t xml:space="preserve">total </w:t>
      </w:r>
      <w:commentRangeStart w:id="270"/>
      <w:r w:rsidR="003205EF" w:rsidRPr="003E5109">
        <w:rPr>
          <w:rFonts w:ascii="Times New Roman" w:hAnsi="Times New Roman" w:cs="Times New Roman"/>
          <w:sz w:val="24"/>
          <w:szCs w:val="24"/>
          <w:rPrChange w:id="271" w:author="Microsoft account" w:date="2022-01-29T02:09:00Z">
            <w:rPr/>
          </w:rPrChange>
        </w:rPr>
        <w:t>Covid-19 cases</w:t>
      </w:r>
      <w:r w:rsidR="00CE109B" w:rsidRPr="003E5109">
        <w:rPr>
          <w:rFonts w:ascii="Times New Roman" w:hAnsi="Times New Roman" w:cs="Times New Roman"/>
          <w:sz w:val="24"/>
          <w:szCs w:val="24"/>
          <w:rPrChange w:id="272" w:author="Microsoft account" w:date="2022-01-29T02:09:00Z">
            <w:rPr/>
          </w:rPrChange>
        </w:rPr>
        <w:t xml:space="preserve"> as of 5</w:t>
      </w:r>
      <w:r w:rsidR="00CE109B" w:rsidRPr="003E5109">
        <w:rPr>
          <w:rFonts w:ascii="Times New Roman" w:hAnsi="Times New Roman" w:cs="Times New Roman"/>
          <w:sz w:val="24"/>
          <w:szCs w:val="24"/>
          <w:vertAlign w:val="superscript"/>
          <w:rPrChange w:id="273" w:author="Microsoft account" w:date="2022-01-29T02:09:00Z">
            <w:rPr>
              <w:vertAlign w:val="superscript"/>
            </w:rPr>
          </w:rPrChange>
        </w:rPr>
        <w:t>th</w:t>
      </w:r>
      <w:r w:rsidR="00CE109B" w:rsidRPr="003E5109">
        <w:rPr>
          <w:rFonts w:ascii="Times New Roman" w:hAnsi="Times New Roman" w:cs="Times New Roman"/>
          <w:sz w:val="24"/>
          <w:szCs w:val="24"/>
          <w:rPrChange w:id="274" w:author="Microsoft account" w:date="2022-01-29T02:09:00Z">
            <w:rPr/>
          </w:rPrChange>
        </w:rPr>
        <w:t xml:space="preserve"> January 2022</w:t>
      </w:r>
      <w:r w:rsidR="003205EF" w:rsidRPr="003E5109">
        <w:rPr>
          <w:rFonts w:ascii="Times New Roman" w:hAnsi="Times New Roman" w:cs="Times New Roman"/>
          <w:sz w:val="24"/>
          <w:szCs w:val="24"/>
          <w:rPrChange w:id="275" w:author="Microsoft account" w:date="2022-01-29T02:09:00Z">
            <w:rPr/>
          </w:rPrChange>
        </w:rPr>
        <w:t xml:space="preserve"> </w:t>
      </w:r>
      <w:commentRangeEnd w:id="270"/>
      <w:r w:rsidR="00B02583" w:rsidRPr="003E5109">
        <w:rPr>
          <w:rStyle w:val="CommentReference"/>
          <w:rFonts w:ascii="Times New Roman" w:hAnsi="Times New Roman" w:cs="Times New Roman"/>
          <w:sz w:val="24"/>
          <w:szCs w:val="24"/>
          <w:rPrChange w:id="276" w:author="Microsoft account" w:date="2022-01-29T02:09:00Z">
            <w:rPr>
              <w:rStyle w:val="CommentReference"/>
            </w:rPr>
          </w:rPrChange>
        </w:rPr>
        <w:commentReference w:id="270"/>
      </w:r>
      <w:r w:rsidR="003205EF" w:rsidRPr="003E5109">
        <w:rPr>
          <w:rFonts w:ascii="Times New Roman" w:hAnsi="Times New Roman" w:cs="Times New Roman"/>
          <w:sz w:val="24"/>
          <w:szCs w:val="24"/>
          <w:rPrChange w:id="277" w:author="Microsoft account" w:date="2022-01-29T02:09:00Z">
            <w:rPr/>
          </w:rPrChange>
        </w:rPr>
        <w:t xml:space="preserve">vs Malaria </w:t>
      </w:r>
      <w:r w:rsidR="00BD356A" w:rsidRPr="003E5109">
        <w:rPr>
          <w:rFonts w:ascii="Times New Roman" w:hAnsi="Times New Roman" w:cs="Times New Roman"/>
          <w:sz w:val="24"/>
          <w:szCs w:val="24"/>
          <w:rPrChange w:id="278" w:author="Microsoft account" w:date="2022-01-29T02:09:00Z">
            <w:rPr/>
          </w:rPrChange>
        </w:rPr>
        <w:t>cases</w:t>
      </w:r>
      <w:r w:rsidRPr="003E5109">
        <w:rPr>
          <w:rFonts w:ascii="Times New Roman" w:hAnsi="Times New Roman" w:cs="Times New Roman"/>
          <w:sz w:val="24"/>
          <w:szCs w:val="24"/>
          <w:rPrChange w:id="279" w:author="Microsoft account" w:date="2022-01-29T02:09:00Z">
            <w:rPr/>
          </w:rPrChange>
        </w:rPr>
        <w:t xml:space="preserve"> of 2017</w:t>
      </w:r>
    </w:p>
    <w:p w14:paraId="4EE2FD10" w14:textId="0FCC8CBA" w:rsidR="00F56522" w:rsidRPr="003E5109" w:rsidRDefault="003E5109">
      <w:pPr>
        <w:rPr>
          <w:rFonts w:ascii="Times New Roman" w:hAnsi="Times New Roman" w:cs="Times New Roman"/>
          <w:sz w:val="24"/>
          <w:szCs w:val="24"/>
          <w:rPrChange w:id="280" w:author="Microsoft account" w:date="2022-01-29T02:09:00Z">
            <w:rPr/>
          </w:rPrChange>
        </w:rPr>
      </w:pPr>
      <w:del w:id="281" w:author="Microsoft account" w:date="2022-01-29T02:05:00Z">
        <w:r w:rsidRPr="003E5109" w:rsidDel="003E5109">
          <w:rPr>
            <w:rFonts w:ascii="Times New Roman" w:hAnsi="Times New Roman" w:cs="Times New Roman"/>
            <w:sz w:val="24"/>
            <w:szCs w:val="24"/>
            <w:rPrChange w:id="282" w:author="Microsoft account" w:date="2022-01-29T02:09:00Z">
              <w:rPr/>
            </w:rPrChange>
          </w:rPr>
          <w:pict w14:anchorId="1BDCEBC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71.6pt;height:181.05pt">
              <v:imagedata r:id="rId6" o:title="Map"/>
            </v:shape>
          </w:pic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5109" w:rsidRPr="003E5109" w14:paraId="25DB8493" w14:textId="77777777" w:rsidTr="00E77B71">
        <w:trPr>
          <w:ins w:id="283" w:author="Microsoft account" w:date="2022-01-29T02:05:00Z"/>
        </w:trPr>
        <w:tc>
          <w:tcPr>
            <w:tcW w:w="9350" w:type="dxa"/>
          </w:tcPr>
          <w:p w14:paraId="1480A235" w14:textId="7BE6EFFA" w:rsidR="003E5109" w:rsidRPr="003E5109" w:rsidRDefault="003E5109" w:rsidP="003E5109">
            <w:pPr>
              <w:jc w:val="center"/>
              <w:rPr>
                <w:ins w:id="284" w:author="Microsoft account" w:date="2022-01-29T02:05:00Z"/>
                <w:rFonts w:ascii="Times New Roman" w:hAnsi="Times New Roman" w:cs="Times New Roman"/>
                <w:sz w:val="24"/>
                <w:szCs w:val="24"/>
                <w:rPrChange w:id="285" w:author="Microsoft account" w:date="2022-01-29T02:09:00Z">
                  <w:rPr>
                    <w:ins w:id="286" w:author="Microsoft account" w:date="2022-01-29T02:05:00Z"/>
                  </w:rPr>
                </w:rPrChange>
              </w:rPr>
              <w:pPrChange w:id="287" w:author="Microsoft account" w:date="2022-01-29T02:07:00Z">
                <w:pPr/>
              </w:pPrChange>
            </w:pPr>
            <w:ins w:id="288" w:author="Microsoft account" w:date="2022-01-29T02:05:00Z">
              <w:r w:rsidRPr="003E5109">
                <w:rPr>
                  <w:rFonts w:ascii="Times New Roman" w:hAnsi="Times New Roman" w:cs="Times New Roman"/>
                  <w:sz w:val="24"/>
                  <w:szCs w:val="24"/>
                  <w:rPrChange w:id="289" w:author="Microsoft account" w:date="2022-01-29T02:09:00Z">
                    <w:rPr/>
                  </w:rPrChange>
                </w:rPr>
                <w:t>Malaria Case Vs COVID-19 Case</w:t>
              </w:r>
            </w:ins>
          </w:p>
        </w:tc>
      </w:tr>
      <w:tr w:rsidR="003E5109" w:rsidRPr="003E5109" w14:paraId="47DA3D25" w14:textId="77777777" w:rsidTr="00B71373">
        <w:trPr>
          <w:ins w:id="290" w:author="Microsoft account" w:date="2022-01-29T02:05:00Z"/>
        </w:trPr>
        <w:tc>
          <w:tcPr>
            <w:tcW w:w="9350" w:type="dxa"/>
          </w:tcPr>
          <w:p w14:paraId="69B4602B" w14:textId="0F0BA41C" w:rsidR="003E5109" w:rsidRPr="003E5109" w:rsidRDefault="003E5109" w:rsidP="00D66D86">
            <w:pPr>
              <w:jc w:val="center"/>
              <w:rPr>
                <w:ins w:id="291" w:author="Microsoft account" w:date="2022-01-29T02:05:00Z"/>
                <w:rFonts w:ascii="Times New Roman" w:hAnsi="Times New Roman" w:cs="Times New Roman"/>
                <w:sz w:val="24"/>
                <w:szCs w:val="24"/>
                <w:rPrChange w:id="292" w:author="Microsoft account" w:date="2022-01-29T02:09:00Z">
                  <w:rPr>
                    <w:ins w:id="293" w:author="Microsoft account" w:date="2022-01-29T02:05:00Z"/>
                  </w:rPr>
                </w:rPrChange>
              </w:rPr>
              <w:pPrChange w:id="294" w:author="Microsoft account" w:date="2022-01-29T02:28:00Z">
                <w:pPr/>
              </w:pPrChange>
            </w:pPr>
            <w:ins w:id="295" w:author="Microsoft account" w:date="2022-01-29T02:05:00Z">
              <w:r w:rsidRPr="003E5109">
                <w:rPr>
                  <w:rFonts w:ascii="Times New Roman" w:hAnsi="Times New Roman" w:cs="Times New Roman"/>
                  <w:noProof/>
                  <w:sz w:val="24"/>
                  <w:szCs w:val="24"/>
                  <w:rPrChange w:id="296" w:author="Microsoft account" w:date="2022-01-29T02:09:00Z">
                    <w:rPr>
                      <w:noProof/>
                    </w:rPr>
                  </w:rPrChange>
                </w:rPr>
                <w:drawing>
                  <wp:inline distT="0" distB="0" distL="0" distR="0" wp14:anchorId="353F7019" wp14:editId="3BC10F50">
                    <wp:extent cx="4182701" cy="2797175"/>
                    <wp:effectExtent l="0" t="0" r="8890" b="3175"/>
                    <wp:docPr id="1" name="Picture 1" descr="Map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Ma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54147" cy="2844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3E5109" w:rsidRPr="003E5109" w14:paraId="140034C3" w14:textId="77777777" w:rsidTr="006B52B9">
        <w:trPr>
          <w:ins w:id="297" w:author="Microsoft account" w:date="2022-01-29T02:05:00Z"/>
        </w:trPr>
        <w:tc>
          <w:tcPr>
            <w:tcW w:w="9350" w:type="dxa"/>
          </w:tcPr>
          <w:p w14:paraId="362A68B8" w14:textId="45FB1BED" w:rsidR="003E5109" w:rsidRPr="003E5109" w:rsidRDefault="003E5109" w:rsidP="003E5109">
            <w:pPr>
              <w:jc w:val="center"/>
              <w:rPr>
                <w:ins w:id="298" w:author="Microsoft account" w:date="2022-01-29T02:05:00Z"/>
                <w:rFonts w:ascii="Times New Roman" w:hAnsi="Times New Roman" w:cs="Times New Roman"/>
                <w:sz w:val="24"/>
                <w:szCs w:val="24"/>
                <w:rPrChange w:id="299" w:author="Microsoft account" w:date="2022-01-29T02:09:00Z">
                  <w:rPr>
                    <w:ins w:id="300" w:author="Microsoft account" w:date="2022-01-29T02:05:00Z"/>
                  </w:rPr>
                </w:rPrChange>
              </w:rPr>
              <w:pPrChange w:id="301" w:author="Microsoft account" w:date="2022-01-29T02:07:00Z">
                <w:pPr/>
              </w:pPrChange>
            </w:pPr>
            <w:ins w:id="302" w:author="Microsoft account" w:date="2022-01-29T02:07:00Z">
              <w:r>
                <w:rPr>
                  <w:rFonts w:ascii="Times New Roman" w:hAnsi="Times New Roman" w:cs="Times New Roman"/>
                  <w:sz w:val="24"/>
                  <w:szCs w:val="24"/>
                  <w:rPrChange w:id="303" w:author="Microsoft account" w:date="2022-01-29T02:0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Malaria </w:t>
              </w:r>
            </w:ins>
            <w:ins w:id="304" w:author="Microsoft account" w:date="2022-01-29T02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Deaths</w:t>
              </w:r>
            </w:ins>
            <w:ins w:id="305" w:author="Microsoft account" w:date="2022-01-29T02:07:00Z">
              <w:r w:rsidRPr="003E5109">
                <w:rPr>
                  <w:rFonts w:ascii="Times New Roman" w:hAnsi="Times New Roman" w:cs="Times New Roman"/>
                  <w:sz w:val="24"/>
                  <w:szCs w:val="24"/>
                  <w:rPrChange w:id="306" w:author="Microsoft account" w:date="2022-01-29T02:09:00Z">
                    <w:rPr/>
                  </w:rPrChange>
                </w:rPr>
                <w:t xml:space="preserve"> Vs COVID-19 Case</w:t>
              </w:r>
            </w:ins>
            <w:ins w:id="307" w:author="Microsoft account" w:date="2022-01-29T02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</w:ins>
          </w:p>
        </w:tc>
      </w:tr>
      <w:tr w:rsidR="003E5109" w:rsidRPr="003E5109" w14:paraId="06E04B3A" w14:textId="77777777" w:rsidTr="000E1816">
        <w:trPr>
          <w:ins w:id="308" w:author="Microsoft account" w:date="2022-01-29T02:05:00Z"/>
        </w:trPr>
        <w:tc>
          <w:tcPr>
            <w:tcW w:w="9350" w:type="dxa"/>
          </w:tcPr>
          <w:p w14:paraId="58BA872A" w14:textId="5D9DE8FC" w:rsidR="003E5109" w:rsidRPr="003E5109" w:rsidRDefault="003E5109" w:rsidP="003E5109">
            <w:pPr>
              <w:jc w:val="center"/>
              <w:rPr>
                <w:ins w:id="309" w:author="Microsoft account" w:date="2022-01-29T02:05:00Z"/>
                <w:rFonts w:ascii="Times New Roman" w:hAnsi="Times New Roman" w:cs="Times New Roman"/>
                <w:sz w:val="24"/>
                <w:szCs w:val="24"/>
                <w:rPrChange w:id="310" w:author="Microsoft account" w:date="2022-01-29T02:09:00Z">
                  <w:rPr>
                    <w:ins w:id="311" w:author="Microsoft account" w:date="2022-01-29T02:05:00Z"/>
                  </w:rPr>
                </w:rPrChange>
              </w:rPr>
              <w:pPrChange w:id="312" w:author="Microsoft account" w:date="2022-01-29T02:12:00Z">
                <w:pPr/>
              </w:pPrChange>
            </w:pPr>
            <w:ins w:id="313" w:author="Microsoft account" w:date="2022-01-29T02:12:00Z">
              <w:r w:rsidRPr="003E5109">
                <w:rPr>
                  <w:rFonts w:ascii="Times New Roman" w:hAnsi="Times New Roman" w:cs="Times New Roman"/>
                  <w:noProof/>
                  <w:sz w:val="24"/>
                  <w:szCs w:val="24"/>
                  <w:rPrChange w:id="314" w:author="Microsoft account" w:date="2022-01-29T02:09:00Z">
                    <w:rPr>
                      <w:noProof/>
                    </w:rPr>
                  </w:rPrChange>
                </w:rPr>
                <w:drawing>
                  <wp:inline distT="0" distB="0" distL="0" distR="0" wp14:anchorId="0DFFE431" wp14:editId="5E5B5F41">
                    <wp:extent cx="4209097" cy="2679826"/>
                    <wp:effectExtent l="0" t="0" r="1270" b="6350"/>
                    <wp:docPr id="2" name="Picture 2" descr="E:\ResearchProject\Jamal Sir\COVID_Malaria\MapMDeathCcase.tif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E:\ResearchProject\Jamal Sir\COVID_Malaria\MapMDeathCcase.tiff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28795" cy="2692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75132F04" w14:textId="196C1656" w:rsidR="00BD356A" w:rsidRPr="003E5109" w:rsidDel="00D66D86" w:rsidRDefault="00BD356A">
      <w:pPr>
        <w:rPr>
          <w:del w:id="315" w:author="Microsoft account" w:date="2022-01-29T02:28:00Z"/>
          <w:rFonts w:ascii="Times New Roman" w:hAnsi="Times New Roman" w:cs="Times New Roman"/>
          <w:sz w:val="24"/>
          <w:szCs w:val="24"/>
          <w:rPrChange w:id="316" w:author="Microsoft account" w:date="2022-01-29T02:09:00Z">
            <w:rPr>
              <w:del w:id="317" w:author="Microsoft account" w:date="2022-01-29T02:28:00Z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5109" w14:paraId="1D62629B" w14:textId="77777777" w:rsidTr="003E5109">
        <w:trPr>
          <w:ins w:id="318" w:author="Microsoft account" w:date="2022-01-29T02:12:00Z"/>
        </w:trPr>
        <w:tc>
          <w:tcPr>
            <w:tcW w:w="9350" w:type="dxa"/>
          </w:tcPr>
          <w:p w14:paraId="755D751A" w14:textId="6F81DCED" w:rsidR="003E5109" w:rsidRDefault="00D66D86" w:rsidP="00A778FD">
            <w:pPr>
              <w:jc w:val="center"/>
              <w:rPr>
                <w:ins w:id="319" w:author="Microsoft account" w:date="2022-01-29T02:12:00Z"/>
                <w:rFonts w:ascii="Times New Roman" w:hAnsi="Times New Roman" w:cs="Times New Roman"/>
                <w:sz w:val="24"/>
                <w:szCs w:val="24"/>
              </w:rPr>
              <w:pPrChange w:id="320" w:author="Microsoft account" w:date="2022-01-29T02:20:00Z">
                <w:pPr/>
              </w:pPrChange>
            </w:pPr>
            <w:ins w:id="321" w:author="Microsoft account" w:date="2022-01-29T02:27:00Z">
              <w:r w:rsidRPr="00974869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Malaria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Deaths</w:t>
              </w:r>
              <w:r w:rsidR="00E20BB2">
                <w:rPr>
                  <w:rFonts w:ascii="Times New Roman" w:hAnsi="Times New Roman" w:cs="Times New Roman"/>
                  <w:sz w:val="24"/>
                  <w:szCs w:val="24"/>
                </w:rPr>
                <w:t xml:space="preserve"> Vs COVID-19 </w:t>
              </w:r>
            </w:ins>
            <w:ins w:id="322" w:author="Microsoft account" w:date="2022-01-29T02:32:00Z">
              <w:r w:rsidR="00E20BB2">
                <w:rPr>
                  <w:rFonts w:ascii="Times New Roman" w:hAnsi="Times New Roman" w:cs="Times New Roman"/>
                  <w:sz w:val="24"/>
                  <w:szCs w:val="24"/>
                </w:rPr>
                <w:t>Deaths</w:t>
              </w:r>
            </w:ins>
          </w:p>
        </w:tc>
      </w:tr>
      <w:tr w:rsidR="003E5109" w14:paraId="1EE23CFD" w14:textId="77777777" w:rsidTr="003E5109">
        <w:trPr>
          <w:ins w:id="323" w:author="Microsoft account" w:date="2022-01-29T02:12:00Z"/>
        </w:trPr>
        <w:tc>
          <w:tcPr>
            <w:tcW w:w="9350" w:type="dxa"/>
          </w:tcPr>
          <w:p w14:paraId="626D8709" w14:textId="3008AA1F" w:rsidR="003E5109" w:rsidRDefault="00D66D86" w:rsidP="00D66D86">
            <w:pPr>
              <w:jc w:val="center"/>
              <w:rPr>
                <w:ins w:id="324" w:author="Microsoft account" w:date="2022-01-29T02:12:00Z"/>
                <w:rFonts w:ascii="Times New Roman" w:hAnsi="Times New Roman" w:cs="Times New Roman"/>
                <w:sz w:val="24"/>
                <w:szCs w:val="24"/>
              </w:rPr>
              <w:pPrChange w:id="325" w:author="Microsoft account" w:date="2022-01-29T02:28:00Z">
                <w:pPr/>
              </w:pPrChange>
            </w:pPr>
            <w:ins w:id="326" w:author="Microsoft account" w:date="2022-01-29T02:27:00Z">
              <w:r w:rsidRPr="00D66D8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175118D8" wp14:editId="25B9CE2D">
                    <wp:extent cx="4608214" cy="3072143"/>
                    <wp:effectExtent l="0" t="0" r="1905" b="0"/>
                    <wp:docPr id="7" name="Picture 7" descr="E:\ResearchProject\Jamal Sir\COVID_Malaria\MapDeath.tif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E:\ResearchProject\Jamal Sir\COVID_Malaria\MapDeath.tiff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08765" cy="3072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3E5109" w14:paraId="0A15C880" w14:textId="77777777" w:rsidTr="003E5109">
        <w:trPr>
          <w:ins w:id="327" w:author="Microsoft account" w:date="2022-01-29T02:12:00Z"/>
        </w:trPr>
        <w:tc>
          <w:tcPr>
            <w:tcW w:w="9350" w:type="dxa"/>
          </w:tcPr>
          <w:p w14:paraId="684A6BC8" w14:textId="1DB62CB2" w:rsidR="003E5109" w:rsidRDefault="00D66D86" w:rsidP="00D66D86">
            <w:pPr>
              <w:jc w:val="center"/>
              <w:rPr>
                <w:ins w:id="328" w:author="Microsoft account" w:date="2022-01-29T02:12:00Z"/>
                <w:rFonts w:ascii="Times New Roman" w:hAnsi="Times New Roman" w:cs="Times New Roman"/>
                <w:sz w:val="24"/>
                <w:szCs w:val="24"/>
              </w:rPr>
              <w:pPrChange w:id="329" w:author="Microsoft account" w:date="2022-01-29T02:25:00Z">
                <w:pPr/>
              </w:pPrChange>
            </w:pPr>
            <w:ins w:id="330" w:author="Microsoft account" w:date="2022-01-29T02:24:00Z">
              <w:r w:rsidRPr="00974869">
                <w:rPr>
                  <w:rFonts w:ascii="Times New Roman" w:hAnsi="Times New Roman" w:cs="Times New Roman"/>
                  <w:sz w:val="24"/>
                  <w:szCs w:val="24"/>
                </w:rPr>
                <w:t xml:space="preserve">Malaria </w:t>
              </w:r>
            </w:ins>
            <w:ins w:id="331" w:author="Microsoft account" w:date="2022-01-29T02:32:00Z">
              <w:r w:rsidR="00E20BB2">
                <w:rPr>
                  <w:rFonts w:ascii="Times New Roman" w:hAnsi="Times New Roman" w:cs="Times New Roman"/>
                  <w:sz w:val="24"/>
                  <w:szCs w:val="24"/>
                </w:rPr>
                <w:t>Case</w:t>
              </w:r>
            </w:ins>
            <w:ins w:id="332" w:author="Microsoft account" w:date="2022-01-29T02:24:00Z">
              <w:r w:rsidR="00E20BB2">
                <w:rPr>
                  <w:rFonts w:ascii="Times New Roman" w:hAnsi="Times New Roman" w:cs="Times New Roman"/>
                  <w:sz w:val="24"/>
                  <w:szCs w:val="24"/>
                </w:rPr>
                <w:t xml:space="preserve"> Vs COVID-19 </w:t>
              </w:r>
            </w:ins>
            <w:ins w:id="333" w:author="Microsoft account" w:date="2022-01-29T02:33:00Z">
              <w:r w:rsidR="00E20BB2">
                <w:rPr>
                  <w:rFonts w:ascii="Times New Roman" w:hAnsi="Times New Roman" w:cs="Times New Roman"/>
                  <w:sz w:val="24"/>
                  <w:szCs w:val="24"/>
                </w:rPr>
                <w:t>Deaths</w:t>
              </w:r>
            </w:ins>
            <w:bookmarkStart w:id="334" w:name="_GoBack"/>
            <w:bookmarkEnd w:id="334"/>
          </w:p>
        </w:tc>
      </w:tr>
      <w:tr w:rsidR="003E5109" w14:paraId="6C19A905" w14:textId="77777777" w:rsidTr="003E5109">
        <w:trPr>
          <w:ins w:id="335" w:author="Microsoft account" w:date="2022-01-29T02:12:00Z"/>
        </w:trPr>
        <w:tc>
          <w:tcPr>
            <w:tcW w:w="9350" w:type="dxa"/>
          </w:tcPr>
          <w:p w14:paraId="00B99F1C" w14:textId="18EE3F6C" w:rsidR="003E5109" w:rsidRDefault="00D66D86" w:rsidP="00D66D86">
            <w:pPr>
              <w:jc w:val="center"/>
              <w:rPr>
                <w:ins w:id="336" w:author="Microsoft account" w:date="2022-01-29T02:12:00Z"/>
                <w:rFonts w:ascii="Times New Roman" w:hAnsi="Times New Roman" w:cs="Times New Roman"/>
                <w:sz w:val="24"/>
                <w:szCs w:val="24"/>
              </w:rPr>
              <w:pPrChange w:id="337" w:author="Microsoft account" w:date="2022-01-29T02:28:00Z">
                <w:pPr/>
              </w:pPrChange>
            </w:pPr>
            <w:ins w:id="338" w:author="Microsoft account" w:date="2022-01-29T02:24:00Z">
              <w:r w:rsidRPr="00A778F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0703C9D6" wp14:editId="7FD13F08">
                    <wp:extent cx="4345664" cy="2897109"/>
                    <wp:effectExtent l="0" t="0" r="0" b="0"/>
                    <wp:docPr id="3" name="Picture 3" descr="E:\ResearchProject\Jamal Sir\COVID_Malaria\MapMCaseCdeath.tif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E:\ResearchProject\Jamal Sir\COVID_Malaria\MapMCaseCdeath.tiff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46971" cy="2897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7BFFB558" w14:textId="77777777" w:rsidR="00BD356A" w:rsidRPr="003E5109" w:rsidRDefault="00BD356A">
      <w:pPr>
        <w:rPr>
          <w:rFonts w:ascii="Times New Roman" w:hAnsi="Times New Roman" w:cs="Times New Roman"/>
          <w:sz w:val="24"/>
          <w:szCs w:val="24"/>
          <w:rPrChange w:id="339" w:author="Microsoft account" w:date="2022-01-29T02:09:00Z">
            <w:rPr/>
          </w:rPrChange>
        </w:rPr>
      </w:pPr>
    </w:p>
    <w:sectPr w:rsidR="00BD356A" w:rsidRPr="003E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3" w:author="Haider, Najmul" w:date="2022-01-27T14:31:00Z" w:initials="NH">
    <w:p w14:paraId="1659C488" w14:textId="77777777" w:rsidR="001B33DC" w:rsidRDefault="001B33DC">
      <w:pPr>
        <w:pStyle w:val="CommentText"/>
      </w:pPr>
      <w:r>
        <w:rPr>
          <w:rStyle w:val="CommentReference"/>
        </w:rPr>
        <w:annotationRef/>
      </w:r>
      <w:r>
        <w:t>Please estimate the relationship between Malaria cases and deaths vs Malaria cases vs deaths.</w:t>
      </w:r>
    </w:p>
    <w:p w14:paraId="7095B286" w14:textId="77777777" w:rsidR="001B33DC" w:rsidRDefault="001B33DC">
      <w:pPr>
        <w:pStyle w:val="CommentText"/>
      </w:pPr>
    </w:p>
    <w:p w14:paraId="0560B3E2" w14:textId="77777777" w:rsidR="001B33DC" w:rsidRDefault="001B33DC">
      <w:pPr>
        <w:pStyle w:val="CommentText"/>
      </w:pPr>
      <w:r>
        <w:t xml:space="preserve">Is there any negative correlation exists between these variables especially between </w:t>
      </w:r>
    </w:p>
    <w:p w14:paraId="0E201D85" w14:textId="77777777" w:rsidR="001B33DC" w:rsidRDefault="001B33DC">
      <w:pPr>
        <w:pStyle w:val="CommentText"/>
      </w:pPr>
    </w:p>
    <w:p w14:paraId="70F4B11C" w14:textId="1DEDF4D9" w:rsidR="001B33DC" w:rsidRDefault="001B33DC">
      <w:pPr>
        <w:pStyle w:val="CommentText"/>
      </w:pPr>
      <w:r>
        <w:t xml:space="preserve">Malaria case Vs Covid-19 deaths (this might be interesting) as prior infection with malaria might provide cross protection to Covid-19 which might contribute in recovering from Covid-19 related death  </w:t>
      </w:r>
    </w:p>
  </w:comment>
  <w:comment w:id="270" w:author="Haider, Najmul" w:date="2022-01-27T18:22:00Z" w:initials="NH">
    <w:p w14:paraId="47355FA4" w14:textId="561DA224" w:rsidR="00B02583" w:rsidRDefault="00B02583">
      <w:pPr>
        <w:pStyle w:val="CommentText"/>
      </w:pPr>
      <w:r>
        <w:rPr>
          <w:rStyle w:val="CommentReference"/>
        </w:rPr>
        <w:annotationRef/>
      </w:r>
      <w:r>
        <w:t>Nayeem, can you Compare Malaria cases</w:t>
      </w:r>
      <w:r w:rsidR="006C3BD2">
        <w:t>/M</w:t>
      </w:r>
      <w:r>
        <w:t xml:space="preserve"> Vs Covid-19 deaths/M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4B11C" w15:done="0"/>
  <w15:commentEx w15:paraId="47355F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D2B43" w16cex:dateUtc="2022-01-27T14:31:00Z"/>
  <w16cex:commentExtensible w16cex:durableId="259D6153" w16cex:dateUtc="2022-01-2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F4B11C" w16cid:durableId="259D2B43"/>
  <w16cid:commentId w16cid:paraId="47355FA4" w16cid:durableId="259D61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5be14f6c7eaf8e33"/>
  </w15:person>
  <w15:person w15:author="Haider, Najmul">
    <w15:presenceInfo w15:providerId="None" w15:userId="Haider, Najm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F4"/>
    <w:rsid w:val="0001715C"/>
    <w:rsid w:val="00177431"/>
    <w:rsid w:val="001B33DC"/>
    <w:rsid w:val="00286A8A"/>
    <w:rsid w:val="00287CB5"/>
    <w:rsid w:val="003205EF"/>
    <w:rsid w:val="003E5109"/>
    <w:rsid w:val="0044069A"/>
    <w:rsid w:val="004D2591"/>
    <w:rsid w:val="00501363"/>
    <w:rsid w:val="00503654"/>
    <w:rsid w:val="00533DAE"/>
    <w:rsid w:val="0069001C"/>
    <w:rsid w:val="006B7400"/>
    <w:rsid w:val="006C3BD2"/>
    <w:rsid w:val="007E52B3"/>
    <w:rsid w:val="00876BC3"/>
    <w:rsid w:val="008D1957"/>
    <w:rsid w:val="0090608F"/>
    <w:rsid w:val="00967A81"/>
    <w:rsid w:val="009E3F03"/>
    <w:rsid w:val="009F08A0"/>
    <w:rsid w:val="00A1061F"/>
    <w:rsid w:val="00A778FD"/>
    <w:rsid w:val="00B02583"/>
    <w:rsid w:val="00B9356F"/>
    <w:rsid w:val="00B93FDB"/>
    <w:rsid w:val="00BD0E76"/>
    <w:rsid w:val="00BD356A"/>
    <w:rsid w:val="00CC0F6C"/>
    <w:rsid w:val="00CE109B"/>
    <w:rsid w:val="00D66D86"/>
    <w:rsid w:val="00DD72B1"/>
    <w:rsid w:val="00DE258F"/>
    <w:rsid w:val="00E20BB2"/>
    <w:rsid w:val="00E5280B"/>
    <w:rsid w:val="00ED0068"/>
    <w:rsid w:val="00EF4175"/>
    <w:rsid w:val="00F56522"/>
    <w:rsid w:val="00F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7C2B"/>
  <w15:chartTrackingRefBased/>
  <w15:docId w15:val="{FC61F230-14BF-414E-9AF4-BD53A3D3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7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microsoft.com/office/2016/09/relationships/commentsIds" Target="commentsIds.xml"/><Relationship Id="rId10" Type="http://schemas.openxmlformats.org/officeDocument/2006/relationships/image" Target="media/image5.tiff"/><Relationship Id="rId4" Type="http://schemas.openxmlformats.org/officeDocument/2006/relationships/comments" Target="comments.xml"/><Relationship Id="rId9" Type="http://schemas.openxmlformats.org/officeDocument/2006/relationships/image" Target="media/image4.tiff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2022-01-27T18:23:00Z</dcterms:created>
  <dcterms:modified xsi:type="dcterms:W3CDTF">2022-01-28T20:33:00Z</dcterms:modified>
</cp:coreProperties>
</file>